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895D5" w14:textId="77777777" w:rsidR="00306BA7" w:rsidRDefault="00000000">
      <w:pPr>
        <w:tabs>
          <w:tab w:val="left" w:pos="3232"/>
        </w:tabs>
        <w:ind w:left="147"/>
        <w:rPr>
          <w:sz w:val="20"/>
        </w:rPr>
      </w:pPr>
      <w:r>
        <w:rPr>
          <w:sz w:val="20"/>
        </w:rPr>
      </w:r>
      <w:r>
        <w:rPr>
          <w:sz w:val="20"/>
        </w:rPr>
        <w:pict w14:anchorId="34399C25">
          <v:group id="_x0000_s2052" style="width:124.15pt;height:115.15pt;mso-position-horizontal-relative:char;mso-position-vertical-relative:line" coordsize="2483,2303">
            <v:shape id="_x0000_s2053" style="position:absolute;width:2483;height:2303" coordsize="2483,2303" o:spt="100" adj="0,,0" path="m310,l,,,1168r2,56l2,1227r4,54l13,1337r11,54l37,1444r16,53l71,1548r21,51l115,1648r27,48l170,1742r30,45l233,1831r35,42l305,1913r38,39l385,1990r42,36l472,2059r46,32l566,2120r49,29l666,2174r52,24l772,2219r55,19l883,2255r57,14l999,2281r59,9l1118,2297r61,4l1241,2302r62,-1l1364,2297r60,-7l1483,2281r59,-12l1599,2255r56,-17l1710,2219r53,-21l1816,2174r51,-25l1916,2120r48,-29l2010,2059r45,-33l2066,2017r-825,l1178,2015r-63,-6l1053,2000r-59,-13l936,1970r-57,-20l824,1928r-52,-26l721,1873r-48,-32l627,1807r-44,-37l543,1730r-38,-42l469,1644r-32,-46l409,1550r-25,-50l362,1448r-19,-53l329,1340r-10,-56l313,1227r-3,-59l310,xm2482,l2172,r,1168l2170,1227r-7,57l2153,1340r-14,55l2121,1448r-23,52l2074,1550r-29,48l2013,1644r-36,44l1939,1730r-40,40l1855,1807r-46,34l1761,1873r-50,29l1658,1928r-55,22l1546,1970r-58,17l1428,2000r-61,9l1305,2015r-64,2l2066,2017r32,-27l2138,1952r39,-39l2215,1873r34,-42l2282,1787r31,-45l2341,1696r26,-48l2390,1599r21,-51l2429,1497r16,-53l2458,1391r11,-54l2476,1281r4,-54l2481,1224r1,-56l2482,xm931,l621,r,1168l624,1225r,2l633,1283r16,54l670,1389r27,49l728,1485r35,43l804,1567r44,37l896,1636r51,28l1001,1687r57,19l1118,1719r60,9l1242,1731r63,-3l1366,1719r60,-13l1482,1687r55,-23l1588,1636r48,-33l1680,1567r40,-39l1756,1485r27,-40l1242,1445r-61,-6l1123,1423r-52,-25l1024,1363r-38,-40l956,1276r-19,-52l931,1168,931,xm1862,l1552,r,1168l1545,1225r-18,53l1499,1325r-38,41l1415,1399r-53,25l1304,1440r-62,5l1783,1445r4,-7l1813,1389r21,-52l1849,1283r10,-56l1859,1225r3,-57l1862,xe" fillcolor="#da1f3c" stroked="f">
              <v:stroke joinstyle="round"/>
              <v:formulas/>
              <v:path arrowok="t" o:connecttype="segments"/>
            </v:shape>
            <w10:anchorlock/>
          </v:group>
        </w:pict>
      </w:r>
      <w:r>
        <w:rPr>
          <w:sz w:val="20"/>
        </w:rPr>
        <w:tab/>
      </w:r>
      <w:r>
        <w:rPr>
          <w:position w:val="90"/>
          <w:sz w:val="20"/>
        </w:rPr>
      </w:r>
      <w:r>
        <w:rPr>
          <w:position w:val="90"/>
          <w:sz w:val="20"/>
        </w:rPr>
        <w:pict w14:anchorId="184B92EB">
          <v:group id="_x0000_s2050" style="width:223.3pt;height:73.85pt;mso-position-horizontal-relative:char;mso-position-vertical-relative:line" coordsize="4466,1477">
            <v:shape id="_x0000_s2051" style="position:absolute;width:4466;height:1477" coordsize="4466,1477" o:spt="100" adj="0,,0" path="m467,1243r-12,-74l422,1105r-11,-11l378,1061r,182l367,1302r-30,47l291,1381r-57,12l177,1381r-46,-32l101,1302,90,1243r11,-58l131,1137r46,-32l234,1094r56,11l336,1137r31,48l378,1243r,-182l372,1055r-64,-33l234,1010r-74,12l96,1055r-51,50l12,1169,,1243r12,74l45,1381r51,51l160,1465r74,12l308,1465r64,-33l411,1393r11,-12l455,1317r12,-74xm469,40r-92,l377,424r-11,57l337,528r-44,31l235,570,177,559,131,528,102,481,92,424,92,40,,40,,419r11,80l42,565r50,49l156,644r78,11l311,644r65,-30l420,570r6,-5l458,499r11,-80l469,40xm803,813r-22,l695,822r-56,29l610,907r-8,86l602,1019r-78,l524,1100r78,l602,1467r88,l690,1100r113,l803,1019r-113,l690,993r3,-50l706,914r30,-14l788,896r15,l803,813xm1019,387r-12,-83l985,268r-4,-8l970,242,912,203,835,189r-44,5l752,208r-33,23l692,260r,-62l604,198r,448l694,646r,-247l703,345r26,-42l767,277r47,-9l864,277r36,25l921,341r8,52l929,646r90,l1019,387xm1253,198r-91,l1162,646r91,l1253,198xm1271,64r-5,-26l1253,18,1233,4,1207,r-25,4l1162,18r-13,20l1144,64r5,25l1162,109r19,14l1207,127r26,-4l1253,109r13,-20l1271,64xm1644,1293r-6,-46l1622,1209r-8,-10l1595,1178r-36,-24l1593,1132r13,-17l1617,1102r15,-35l1637,1027r-14,-69l1612,943r-29,-38l1553,890r,401l1546,1330r-22,29l1488,1378r-47,6l1265,1384r,-185l1434,1199r54,7l1525,1224r22,29l1553,1291r,-401l1546,886r,141l1540,1062r-20,28l1487,1109r-47,6l1265,1115r,-172l1437,943r47,6l1518,966r21,26l1546,1027r,-141l1520,873r-83,-12l1176,861r,606l1441,1467r84,-11l1589,1422r28,-38l1630,1368r14,-75xm1799,198r-93,l1573,535,1444,198r-95,l1525,646r88,l1659,535,1799,198xm2059,1030r-15,-7l2026,1017r-20,-3l1984,1012r-41,6l1908,1034r-27,26l1862,1097r,-78l1774,1019r,448l1863,1467r,-252l1871,1164r21,-35l1925,1109r43,-6l1986,1104r15,2l2014,1111r10,5l2030,1103r2,-6l2059,1030xm2311,418r-6,-39l2300,343r-32,-63l2256,268r-36,-36l2220,379r-283,l1957,334r32,-35l2031,276r50,-8l2132,275r41,22l2203,332r17,47l2220,232r-1,-1l2155,200r-74,-11l2006,201r-64,33l1892,284r-33,65l1847,424r11,74l1890,562r50,50l2006,644r80,12l2153,648r56,-22l2254,592r14,-16l2291,548r-74,-44l2194,533r-29,23l2129,571r-43,5l2029,567r-45,-24l1952,505r-18,-50l2311,455r,-37xm2552,1239r-6,-39l2541,1164r-32,-63l2497,1089r-36,-36l2461,1200r-283,l2198,1155r32,-35l2272,1097r50,-8l2373,1096r41,22l2444,1153r17,47l2461,1053r-1,-1l2396,1021r-74,-11l2247,1022r-64,33l2132,1105r-32,65l2088,1245r11,74l2131,1383r50,50l2247,1465r80,12l2394,1469r56,-22l2495,1413r13,-16l2532,1369r-74,-44l2435,1354r-29,23l2370,1392r-43,5l2270,1388r-45,-24l2193,1326r-18,-50l2552,1276r,-37xm2724,209r-14,-7l2692,196r-21,-3l2649,191r-41,6l2573,213r-27,26l2527,276r,-78l2439,198r,448l2528,646r,-252l2536,343r21,-35l2590,288r43,-6l2651,283r15,2l2679,290r11,5l2695,282r2,-6l2724,209xm3131,514r-14,-58l3080,417r-52,-23l2972,379r-46,-10l2892,357r-21,-15l2863,320r5,-22l2883,280r26,-13l2944,263r34,3l3006,277r23,17l3047,316r78,-44l3116,263r-24,-27l3051,210r-48,-16l2944,188r-71,11l2819,228r-35,43l2772,322r14,57l2821,416r51,23l2928,454r43,9l3007,474r25,16l3042,514r-6,25l3019,559r-28,13l2953,577r-39,-4l2882,560r-28,-21l2832,511r-81,46l2785,600r44,30l2883,649r66,7l3029,643r57,-34l3110,577r10,-13l3131,514xm3349,198r-91,l3258,646r91,l3349,198xm3357,1198r-11,-77l3313,1061r-56,-38l3177,1010r-47,6l3090,1032r-34,25l3031,1089r-12,-18l3009,1056r-32,-25l2937,1015r-49,-5l2848,1014r-35,12l2784,1045r-23,26l2761,1019r-89,l2672,1467r90,l2762,1217r7,-56l2791,1121r33,-24l2869,1089r44,7l2944,1118r18,35l2968,1198r,269l3058,1467r,-254l3066,1159r21,-39l3120,1097r44,-8l3209,1097r32,23l3259,1157r6,47l3265,1467r92,l3357,1198xm3367,64r-5,-26l3349,18,3329,4,3303,r-25,4l3258,18r-13,20l3240,64r5,25l3258,109r20,14l3303,127r26,-4l3349,109r13,-20l3367,64xm3792,627r-32,-57l3750,553r-11,8l3728,566r-11,3l3704,570r-24,-4l3662,553r-12,-22l3646,500r-1,-221l3771,279r,-81l3645,198r,-154l3557,101r,97l3469,198r,81l3557,279r,221l3567,571r27,48l3638,646r60,9l3725,653r24,-5l3772,639r20,-12xm3930,1239r-5,-39l3919,1164r-32,-63l3875,1089r-35,-35l3840,1200r-283,l3576,1155r32,-35l3650,1097r50,-8l3751,1096r42,22l3823,1153r17,47l3840,1054r-2,-2l3775,1021r-75,-11l3625,1022r-64,33l3511,1105r-32,65l3467,1245r11,74l3510,1383r50,50l3626,1465r79,12l3772,1469r56,-22l3874,1413r13,-16l3910,1369r-73,-44l3814,1354r-29,23l3749,1392r-44,5l3649,1388r-46,-24l3571,1326r-18,-50l3930,1276r,-37xm4294,198r-95,l4070,519,3935,198r-96,l4023,625r-8,19l3994,684r-22,25l3946,723r-31,4l3897,725r-15,-5l3868,712r-12,-11l3802,777r24,14l3854,803r31,7l3916,812r58,-7l4021,781r38,-45l4064,727r30,-58l4157,519,4294,198xm4466,1208r-13,-83l4432,1089r-4,-8l4417,1063r-58,-39l4282,1010r-45,5l4198,1029r-33,23l4139,1081r,-62l4051,1019r,448l4141,1467r,-247l4150,1166r25,-42l4213,1098r48,-9l4310,1098r36,25l4368,1162r8,52l4376,1467r90,l4466,1208xe" fillcolor="#221f1f" stroked="f">
              <v:stroke joinstyle="round"/>
              <v:formulas/>
              <v:path arrowok="t" o:connecttype="segments"/>
            </v:shape>
            <w10:anchorlock/>
          </v:group>
        </w:pict>
      </w:r>
    </w:p>
    <w:p w14:paraId="4598F461" w14:textId="77777777" w:rsidR="00306BA7" w:rsidRDefault="00306BA7">
      <w:pPr>
        <w:pStyle w:val="BodyText"/>
        <w:rPr>
          <w:sz w:val="20"/>
        </w:rPr>
      </w:pPr>
    </w:p>
    <w:p w14:paraId="17E40B93" w14:textId="77777777" w:rsidR="00306BA7" w:rsidRDefault="00306BA7">
      <w:pPr>
        <w:pStyle w:val="BodyText"/>
        <w:rPr>
          <w:sz w:val="20"/>
        </w:rPr>
      </w:pPr>
    </w:p>
    <w:p w14:paraId="229CD42E" w14:textId="77777777" w:rsidR="00306BA7" w:rsidRDefault="00306BA7">
      <w:pPr>
        <w:pStyle w:val="BodyText"/>
        <w:rPr>
          <w:sz w:val="20"/>
        </w:rPr>
      </w:pPr>
    </w:p>
    <w:p w14:paraId="7584B104" w14:textId="77777777" w:rsidR="00306BA7" w:rsidRDefault="00306BA7">
      <w:pPr>
        <w:pStyle w:val="BodyText"/>
        <w:rPr>
          <w:sz w:val="20"/>
        </w:rPr>
      </w:pPr>
    </w:p>
    <w:p w14:paraId="7E87CB27" w14:textId="77777777" w:rsidR="00306BA7" w:rsidRDefault="00306BA7">
      <w:pPr>
        <w:pStyle w:val="BodyText"/>
        <w:rPr>
          <w:sz w:val="20"/>
        </w:rPr>
      </w:pPr>
    </w:p>
    <w:p w14:paraId="3A899C2B" w14:textId="77777777" w:rsidR="00306BA7" w:rsidRDefault="00306BA7">
      <w:pPr>
        <w:pStyle w:val="BodyText"/>
        <w:spacing w:before="1"/>
        <w:rPr>
          <w:sz w:val="18"/>
        </w:rPr>
      </w:pPr>
    </w:p>
    <w:p w14:paraId="4C38E0FB" w14:textId="77777777" w:rsidR="00306BA7" w:rsidRDefault="00000000">
      <w:pPr>
        <w:pStyle w:val="Heading3"/>
        <w:spacing w:before="90"/>
        <w:ind w:left="1677" w:right="1679"/>
        <w:jc w:val="center"/>
        <w:rPr>
          <w:u w:val="none"/>
        </w:rPr>
      </w:pPr>
      <w:r>
        <w:rPr>
          <w:u w:val="none"/>
        </w:rPr>
        <w:t>Final</w:t>
      </w:r>
      <w:r>
        <w:rPr>
          <w:spacing w:val="-3"/>
          <w:u w:val="none"/>
        </w:rPr>
        <w:t xml:space="preserve"> </w:t>
      </w:r>
      <w:r>
        <w:rPr>
          <w:u w:val="none"/>
        </w:rPr>
        <w:t>Project</w:t>
      </w:r>
    </w:p>
    <w:p w14:paraId="3D1BE256" w14:textId="77777777" w:rsidR="00306BA7" w:rsidRDefault="00306BA7">
      <w:pPr>
        <w:pStyle w:val="BodyText"/>
        <w:rPr>
          <w:b/>
          <w:sz w:val="21"/>
        </w:rPr>
      </w:pPr>
    </w:p>
    <w:p w14:paraId="71C6DF52" w14:textId="77777777" w:rsidR="00306BA7" w:rsidRDefault="00000000">
      <w:pPr>
        <w:pStyle w:val="BodyText"/>
        <w:ind w:left="1676" w:right="1679"/>
        <w:jc w:val="center"/>
      </w:pPr>
      <w:r>
        <w:t>Internet</w:t>
      </w:r>
      <w:r>
        <w:rPr>
          <w:spacing w:val="-2"/>
        </w:rPr>
        <w:t xml:space="preserve"> </w:t>
      </w:r>
      <w:r>
        <w:t>of</w:t>
      </w:r>
      <w:r>
        <w:rPr>
          <w:spacing w:val="-2"/>
        </w:rPr>
        <w:t xml:space="preserve"> </w:t>
      </w:r>
      <w:r>
        <w:t>Things</w:t>
      </w:r>
    </w:p>
    <w:p w14:paraId="75724412" w14:textId="77777777" w:rsidR="00306BA7" w:rsidRDefault="00306BA7">
      <w:pPr>
        <w:pStyle w:val="BodyText"/>
        <w:spacing w:before="1"/>
        <w:rPr>
          <w:sz w:val="21"/>
        </w:rPr>
      </w:pPr>
    </w:p>
    <w:p w14:paraId="3BAA6D56" w14:textId="77777777" w:rsidR="00306BA7" w:rsidRDefault="00000000">
      <w:pPr>
        <w:pStyle w:val="Title"/>
      </w:pPr>
      <w:r>
        <w:t>Theft Protection</w:t>
      </w:r>
      <w:r>
        <w:rPr>
          <w:spacing w:val="-1"/>
        </w:rPr>
        <w:t xml:space="preserve"> </w:t>
      </w:r>
      <w:r>
        <w:t>for</w:t>
      </w:r>
      <w:r>
        <w:rPr>
          <w:spacing w:val="-3"/>
        </w:rPr>
        <w:t xml:space="preserve"> </w:t>
      </w:r>
      <w:r>
        <w:t>IoT Devices</w:t>
      </w:r>
    </w:p>
    <w:p w14:paraId="14314D64" w14:textId="77777777" w:rsidR="00306BA7" w:rsidRDefault="00000000">
      <w:pPr>
        <w:spacing w:before="271"/>
        <w:ind w:left="2393" w:right="1674"/>
        <w:jc w:val="center"/>
        <w:rPr>
          <w:b/>
          <w:sz w:val="28"/>
        </w:rPr>
      </w:pPr>
      <w:r>
        <w:rPr>
          <w:b/>
          <w:sz w:val="28"/>
        </w:rPr>
        <w:t>Submitted by:</w:t>
      </w:r>
    </w:p>
    <w:p w14:paraId="47E1A90C" w14:textId="279B2D98" w:rsidR="00306BA7" w:rsidRDefault="00000000">
      <w:pPr>
        <w:spacing w:before="254"/>
        <w:ind w:left="2393" w:right="1675"/>
        <w:jc w:val="center"/>
        <w:rPr>
          <w:sz w:val="32"/>
        </w:rPr>
      </w:pPr>
      <w:r>
        <w:rPr>
          <w:sz w:val="32"/>
        </w:rPr>
        <w:t>Selim</w:t>
      </w:r>
      <w:r>
        <w:rPr>
          <w:spacing w:val="-4"/>
          <w:sz w:val="32"/>
        </w:rPr>
        <w:t xml:space="preserve"> </w:t>
      </w:r>
      <w:r>
        <w:rPr>
          <w:sz w:val="32"/>
        </w:rPr>
        <w:t>Hossain</w:t>
      </w:r>
      <w:r>
        <w:rPr>
          <w:spacing w:val="-3"/>
          <w:sz w:val="32"/>
        </w:rPr>
        <w:t xml:space="preserve"> </w:t>
      </w:r>
      <w:r>
        <w:rPr>
          <w:sz w:val="32"/>
        </w:rPr>
        <w:t>(3202203)</w:t>
      </w:r>
    </w:p>
    <w:p w14:paraId="0730DDE3" w14:textId="08AB6EC4" w:rsidR="0019082C" w:rsidRDefault="0019082C" w:rsidP="0019082C">
      <w:pPr>
        <w:spacing w:before="248"/>
        <w:ind w:left="2393" w:right="1675"/>
        <w:jc w:val="center"/>
        <w:rPr>
          <w:sz w:val="32"/>
        </w:rPr>
      </w:pPr>
      <w:r>
        <w:rPr>
          <w:sz w:val="32"/>
        </w:rPr>
        <w:t>Zeeshan</w:t>
      </w:r>
      <w:r>
        <w:rPr>
          <w:spacing w:val="-5"/>
          <w:sz w:val="32"/>
        </w:rPr>
        <w:t xml:space="preserve"> </w:t>
      </w:r>
      <w:r>
        <w:rPr>
          <w:sz w:val="32"/>
        </w:rPr>
        <w:t>Rehman</w:t>
      </w:r>
      <w:r>
        <w:rPr>
          <w:spacing w:val="-2"/>
          <w:sz w:val="32"/>
        </w:rPr>
        <w:t xml:space="preserve"> </w:t>
      </w:r>
      <w:r>
        <w:rPr>
          <w:sz w:val="32"/>
        </w:rPr>
        <w:t>(3201414)</w:t>
      </w:r>
    </w:p>
    <w:p w14:paraId="371EFA7E" w14:textId="77777777" w:rsidR="00306BA7" w:rsidRDefault="00000000">
      <w:pPr>
        <w:spacing w:before="256"/>
        <w:ind w:left="2393" w:right="1675"/>
        <w:jc w:val="center"/>
        <w:rPr>
          <w:sz w:val="32"/>
        </w:rPr>
      </w:pPr>
      <w:r>
        <w:rPr>
          <w:sz w:val="32"/>
        </w:rPr>
        <w:t>Md</w:t>
      </w:r>
      <w:r>
        <w:rPr>
          <w:spacing w:val="-5"/>
          <w:sz w:val="32"/>
        </w:rPr>
        <w:t xml:space="preserve"> </w:t>
      </w:r>
      <w:proofErr w:type="spellStart"/>
      <w:r>
        <w:rPr>
          <w:sz w:val="32"/>
        </w:rPr>
        <w:t>Mirsiadul</w:t>
      </w:r>
      <w:proofErr w:type="spellEnd"/>
      <w:r>
        <w:rPr>
          <w:spacing w:val="-4"/>
          <w:sz w:val="32"/>
        </w:rPr>
        <w:t xml:space="preserve"> </w:t>
      </w:r>
      <w:proofErr w:type="spellStart"/>
      <w:r>
        <w:rPr>
          <w:sz w:val="32"/>
        </w:rPr>
        <w:t>Murshalin</w:t>
      </w:r>
      <w:proofErr w:type="spellEnd"/>
      <w:r>
        <w:rPr>
          <w:spacing w:val="-3"/>
          <w:sz w:val="32"/>
        </w:rPr>
        <w:t xml:space="preserve"> </w:t>
      </w:r>
      <w:r>
        <w:rPr>
          <w:sz w:val="32"/>
        </w:rPr>
        <w:t>(6002553)</w:t>
      </w:r>
    </w:p>
    <w:p w14:paraId="3A7C720A" w14:textId="77777777" w:rsidR="00306BA7" w:rsidRDefault="00306BA7">
      <w:pPr>
        <w:pStyle w:val="BodyText"/>
        <w:rPr>
          <w:sz w:val="20"/>
        </w:rPr>
      </w:pPr>
    </w:p>
    <w:p w14:paraId="532FC14C" w14:textId="77777777" w:rsidR="00306BA7" w:rsidRDefault="00306BA7">
      <w:pPr>
        <w:pStyle w:val="BodyText"/>
        <w:rPr>
          <w:sz w:val="20"/>
        </w:rPr>
      </w:pPr>
    </w:p>
    <w:p w14:paraId="6A176E61" w14:textId="77777777" w:rsidR="00306BA7" w:rsidRDefault="00306BA7">
      <w:pPr>
        <w:pStyle w:val="BodyText"/>
        <w:rPr>
          <w:sz w:val="20"/>
        </w:rPr>
      </w:pPr>
    </w:p>
    <w:p w14:paraId="1FF25D0D" w14:textId="77777777" w:rsidR="00306BA7" w:rsidRDefault="00306BA7">
      <w:pPr>
        <w:pStyle w:val="BodyText"/>
        <w:rPr>
          <w:sz w:val="20"/>
        </w:rPr>
      </w:pPr>
    </w:p>
    <w:p w14:paraId="2FE87F16" w14:textId="77777777" w:rsidR="00306BA7" w:rsidRDefault="00306BA7">
      <w:pPr>
        <w:pStyle w:val="BodyText"/>
        <w:rPr>
          <w:sz w:val="20"/>
        </w:rPr>
      </w:pPr>
    </w:p>
    <w:p w14:paraId="05602DC9" w14:textId="77777777" w:rsidR="00306BA7" w:rsidRDefault="00306BA7">
      <w:pPr>
        <w:pStyle w:val="BodyText"/>
        <w:rPr>
          <w:sz w:val="20"/>
        </w:rPr>
      </w:pPr>
    </w:p>
    <w:p w14:paraId="55C933BD" w14:textId="77777777" w:rsidR="00306BA7" w:rsidRDefault="00306BA7">
      <w:pPr>
        <w:pStyle w:val="BodyText"/>
        <w:rPr>
          <w:sz w:val="20"/>
        </w:rPr>
      </w:pPr>
    </w:p>
    <w:p w14:paraId="22D2AA96" w14:textId="77777777" w:rsidR="00306BA7" w:rsidRDefault="00306BA7">
      <w:pPr>
        <w:pStyle w:val="BodyText"/>
        <w:rPr>
          <w:sz w:val="20"/>
        </w:rPr>
      </w:pPr>
    </w:p>
    <w:p w14:paraId="06E6F691" w14:textId="77777777" w:rsidR="00306BA7" w:rsidRDefault="00306BA7">
      <w:pPr>
        <w:pStyle w:val="BodyText"/>
        <w:rPr>
          <w:sz w:val="20"/>
        </w:rPr>
      </w:pPr>
    </w:p>
    <w:p w14:paraId="658DC362" w14:textId="77777777" w:rsidR="00306BA7" w:rsidRDefault="00306BA7">
      <w:pPr>
        <w:pStyle w:val="BodyText"/>
        <w:rPr>
          <w:sz w:val="20"/>
        </w:rPr>
      </w:pPr>
    </w:p>
    <w:p w14:paraId="0A8D74F9" w14:textId="77777777" w:rsidR="00306BA7" w:rsidRDefault="00306BA7">
      <w:pPr>
        <w:pStyle w:val="BodyText"/>
        <w:rPr>
          <w:sz w:val="20"/>
        </w:rPr>
      </w:pPr>
    </w:p>
    <w:p w14:paraId="6FCD3D49" w14:textId="77777777" w:rsidR="00306BA7" w:rsidRDefault="00306BA7">
      <w:pPr>
        <w:pStyle w:val="BodyText"/>
        <w:rPr>
          <w:sz w:val="20"/>
        </w:rPr>
      </w:pPr>
    </w:p>
    <w:p w14:paraId="2FB508A4" w14:textId="77777777" w:rsidR="00306BA7" w:rsidRDefault="00000000">
      <w:pPr>
        <w:pStyle w:val="BodyText"/>
        <w:spacing w:before="11"/>
        <w:rPr>
          <w:sz w:val="10"/>
        </w:rPr>
      </w:pPr>
      <w:r>
        <w:rPr>
          <w:noProof/>
        </w:rPr>
        <w:drawing>
          <wp:anchor distT="0" distB="0" distL="0" distR="0" simplePos="0" relativeHeight="2" behindDoc="0" locked="0" layoutInCell="1" allowOverlap="1" wp14:anchorId="265002EF" wp14:editId="668D6230">
            <wp:simplePos x="0" y="0"/>
            <wp:positionH relativeFrom="page">
              <wp:posOffset>3071495</wp:posOffset>
            </wp:positionH>
            <wp:positionV relativeFrom="paragraph">
              <wp:posOffset>104862</wp:posOffset>
            </wp:positionV>
            <wp:extent cx="1905000" cy="762000"/>
            <wp:effectExtent l="0" t="0" r="0" b="0"/>
            <wp:wrapTopAndBottom/>
            <wp:docPr id="1" name="image1.jpeg" descr="ComNets-University of Bremen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05000" cy="762000"/>
                    </a:xfrm>
                    <a:prstGeom prst="rect">
                      <a:avLst/>
                    </a:prstGeom>
                  </pic:spPr>
                </pic:pic>
              </a:graphicData>
            </a:graphic>
          </wp:anchor>
        </w:drawing>
      </w:r>
    </w:p>
    <w:p w14:paraId="4F193D71" w14:textId="77777777" w:rsidR="00306BA7" w:rsidRDefault="00306BA7">
      <w:pPr>
        <w:rPr>
          <w:sz w:val="10"/>
        </w:rPr>
        <w:sectPr w:rsidR="00306BA7">
          <w:footerReference w:type="default" r:id="rId9"/>
          <w:type w:val="continuous"/>
          <w:pgSz w:w="12240" w:h="15840"/>
          <w:pgMar w:top="1300" w:right="1300" w:bottom="1200" w:left="1300" w:header="720" w:footer="1005"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656E4EE" w14:textId="77777777" w:rsidR="00306BA7" w:rsidRDefault="00000000">
      <w:pPr>
        <w:spacing w:before="57"/>
        <w:ind w:left="116"/>
        <w:rPr>
          <w:sz w:val="32"/>
        </w:rPr>
      </w:pPr>
      <w:r>
        <w:rPr>
          <w:sz w:val="32"/>
        </w:rPr>
        <w:lastRenderedPageBreak/>
        <w:t>Contents</w:t>
      </w:r>
    </w:p>
    <w:sdt>
      <w:sdtPr>
        <w:id w:val="461079363"/>
        <w:docPartObj>
          <w:docPartGallery w:val="Table of Contents"/>
          <w:docPartUnique/>
        </w:docPartObj>
      </w:sdtPr>
      <w:sdtContent>
        <w:p w14:paraId="1E993FE0" w14:textId="77777777" w:rsidR="00306BA7" w:rsidRDefault="00000000">
          <w:pPr>
            <w:pStyle w:val="TOC1"/>
            <w:tabs>
              <w:tab w:val="right" w:leader="dot" w:pos="9513"/>
            </w:tabs>
            <w:spacing w:before="31"/>
          </w:pPr>
          <w:hyperlink w:anchor="_bookmark0" w:history="1">
            <w:r>
              <w:t>Summary:</w:t>
            </w:r>
            <w:r>
              <w:tab/>
              <w:t>3</w:t>
            </w:r>
          </w:hyperlink>
        </w:p>
        <w:p w14:paraId="78343DCD" w14:textId="77777777" w:rsidR="00306BA7" w:rsidRDefault="00000000">
          <w:pPr>
            <w:pStyle w:val="TOC1"/>
            <w:tabs>
              <w:tab w:val="right" w:leader="dot" w:pos="9513"/>
            </w:tabs>
          </w:pPr>
          <w:hyperlink w:anchor="_bookmark1" w:history="1">
            <w:r>
              <w:t>Challenges:</w:t>
            </w:r>
            <w:r>
              <w:tab/>
              <w:t>3</w:t>
            </w:r>
          </w:hyperlink>
        </w:p>
        <w:p w14:paraId="0733E1FA" w14:textId="77777777" w:rsidR="00306BA7" w:rsidRDefault="00000000">
          <w:pPr>
            <w:pStyle w:val="TOC3"/>
            <w:tabs>
              <w:tab w:val="right" w:leader="dot" w:pos="9513"/>
            </w:tabs>
          </w:pPr>
          <w:hyperlink w:anchor="_bookmark2" w:history="1">
            <w:r>
              <w:t>Hardware</w:t>
            </w:r>
            <w:r>
              <w:rPr>
                <w:spacing w:val="-1"/>
              </w:rPr>
              <w:t xml:space="preserve"> </w:t>
            </w:r>
            <w:r>
              <w:t>components</w:t>
            </w:r>
            <w:r>
              <w:tab/>
              <w:t>4</w:t>
            </w:r>
          </w:hyperlink>
        </w:p>
        <w:p w14:paraId="6C70FB13" w14:textId="77777777" w:rsidR="00306BA7" w:rsidRDefault="00000000">
          <w:pPr>
            <w:pStyle w:val="TOC3"/>
            <w:tabs>
              <w:tab w:val="right" w:leader="dot" w:pos="9513"/>
            </w:tabs>
          </w:pPr>
          <w:hyperlink w:anchor="_bookmark3" w:history="1">
            <w:r>
              <w:t>Software</w:t>
            </w:r>
            <w:r>
              <w:tab/>
              <w:t>4</w:t>
            </w:r>
          </w:hyperlink>
        </w:p>
        <w:p w14:paraId="455CFE24" w14:textId="77777777" w:rsidR="00306BA7" w:rsidRDefault="00000000">
          <w:pPr>
            <w:pStyle w:val="TOC3"/>
            <w:tabs>
              <w:tab w:val="right" w:leader="dot" w:pos="9513"/>
            </w:tabs>
            <w:spacing w:before="136"/>
          </w:pPr>
          <w:hyperlink w:anchor="_bookmark4" w:history="1">
            <w:proofErr w:type="spellStart"/>
            <w:r>
              <w:t>Pysense</w:t>
            </w:r>
            <w:proofErr w:type="spellEnd"/>
            <w:r>
              <w:t>:</w:t>
            </w:r>
            <w:r>
              <w:tab/>
              <w:t>4</w:t>
            </w:r>
          </w:hyperlink>
        </w:p>
        <w:p w14:paraId="1B8E76D5" w14:textId="77777777" w:rsidR="00306BA7" w:rsidRDefault="00000000">
          <w:pPr>
            <w:pStyle w:val="TOC3"/>
            <w:tabs>
              <w:tab w:val="right" w:leader="dot" w:pos="9513"/>
            </w:tabs>
          </w:pPr>
          <w:hyperlink w:anchor="_bookmark5" w:history="1">
            <w:r>
              <w:t>Lora</w:t>
            </w:r>
            <w:r>
              <w:rPr>
                <w:spacing w:val="-1"/>
              </w:rPr>
              <w:t xml:space="preserve"> </w:t>
            </w:r>
            <w:r>
              <w:t>Gateway:</w:t>
            </w:r>
            <w:r>
              <w:tab/>
              <w:t>4</w:t>
            </w:r>
          </w:hyperlink>
        </w:p>
        <w:p w14:paraId="4371955B" w14:textId="7FD5832A" w:rsidR="00306BA7" w:rsidRDefault="00000000">
          <w:pPr>
            <w:pStyle w:val="TOC4"/>
            <w:tabs>
              <w:tab w:val="left" w:leader="dot" w:pos="6664"/>
            </w:tabs>
            <w:rPr>
              <w:i w:val="0"/>
            </w:rPr>
          </w:pPr>
          <w:r>
            <w:rPr>
              <w:b w:val="0"/>
              <w:i w:val="0"/>
            </w:rPr>
            <w:t>Raspberry</w:t>
          </w:r>
          <w:r>
            <w:rPr>
              <w:b w:val="0"/>
              <w:i w:val="0"/>
              <w:spacing w:val="-1"/>
            </w:rPr>
            <w:t xml:space="preserve"> </w:t>
          </w:r>
          <w:r>
            <w:rPr>
              <w:b w:val="0"/>
              <w:i w:val="0"/>
            </w:rPr>
            <w:t>pi</w:t>
          </w:r>
          <w:r>
            <w:rPr>
              <w:b w:val="0"/>
              <w:i w:val="0"/>
            </w:rPr>
            <w:tab/>
          </w:r>
          <w:r w:rsidR="004B430F">
            <w:rPr>
              <w:b w:val="0"/>
              <w:bCs w:val="0"/>
              <w:i w:val="0"/>
              <w:lang w:val="en-DE"/>
            </w:rPr>
            <w:t>..................................................4</w:t>
          </w:r>
        </w:p>
        <w:p w14:paraId="777BA4F0" w14:textId="77777777" w:rsidR="00306BA7" w:rsidRDefault="00000000">
          <w:pPr>
            <w:pStyle w:val="TOC3"/>
            <w:tabs>
              <w:tab w:val="right" w:leader="dot" w:pos="9513"/>
            </w:tabs>
            <w:spacing w:before="139"/>
          </w:pPr>
          <w:hyperlink w:anchor="_bookmark6" w:history="1">
            <w:r>
              <w:t>Alarm Devices:</w:t>
            </w:r>
            <w:r>
              <w:tab/>
              <w:t>4</w:t>
            </w:r>
          </w:hyperlink>
        </w:p>
        <w:p w14:paraId="5D738612" w14:textId="3948CCBC" w:rsidR="00306BA7" w:rsidRPr="004B430F" w:rsidRDefault="00000000">
          <w:pPr>
            <w:pStyle w:val="TOC2"/>
            <w:tabs>
              <w:tab w:val="left" w:leader="dot" w:pos="6664"/>
            </w:tabs>
            <w:rPr>
              <w:b w:val="0"/>
              <w:bCs w:val="0"/>
              <w:i w:val="0"/>
              <w:lang w:val="en-DE"/>
            </w:rPr>
          </w:pPr>
          <w:r>
            <w:rPr>
              <w:b w:val="0"/>
              <w:i w:val="0"/>
            </w:rPr>
            <w:t>Architecture</w:t>
          </w:r>
          <w:r>
            <w:rPr>
              <w:b w:val="0"/>
              <w:i w:val="0"/>
              <w:spacing w:val="-2"/>
            </w:rPr>
            <w:t xml:space="preserve"> </w:t>
          </w:r>
          <w:r>
            <w:rPr>
              <w:b w:val="0"/>
              <w:i w:val="0"/>
            </w:rPr>
            <w:t>of</w:t>
          </w:r>
          <w:r>
            <w:rPr>
              <w:b w:val="0"/>
              <w:i w:val="0"/>
              <w:spacing w:val="-2"/>
            </w:rPr>
            <w:t xml:space="preserve"> </w:t>
          </w:r>
          <w:r>
            <w:rPr>
              <w:b w:val="0"/>
              <w:i w:val="0"/>
            </w:rPr>
            <w:t>the</w:t>
          </w:r>
          <w:r>
            <w:rPr>
              <w:b w:val="0"/>
              <w:i w:val="0"/>
              <w:spacing w:val="-2"/>
            </w:rPr>
            <w:t xml:space="preserve"> </w:t>
          </w:r>
          <w:r>
            <w:rPr>
              <w:b w:val="0"/>
              <w:i w:val="0"/>
            </w:rPr>
            <w:t>System</w:t>
          </w:r>
          <w:r>
            <w:rPr>
              <w:b w:val="0"/>
              <w:i w:val="0"/>
            </w:rPr>
            <w:tab/>
          </w:r>
          <w:r w:rsidR="004B430F">
            <w:rPr>
              <w:b w:val="0"/>
              <w:bCs w:val="0"/>
              <w:i w:val="0"/>
              <w:lang w:val="en-DE"/>
            </w:rPr>
            <w:t>..................................................5</w:t>
          </w:r>
        </w:p>
        <w:p w14:paraId="33EB362F" w14:textId="77777777" w:rsidR="00306BA7" w:rsidRDefault="00000000">
          <w:pPr>
            <w:pStyle w:val="TOC3"/>
            <w:tabs>
              <w:tab w:val="right" w:leader="dot" w:pos="9513"/>
            </w:tabs>
          </w:pPr>
          <w:hyperlink w:anchor="_bookmark7" w:history="1">
            <w:r>
              <w:t>The</w:t>
            </w:r>
            <w:r>
              <w:rPr>
                <w:spacing w:val="-1"/>
              </w:rPr>
              <w:t xml:space="preserve"> </w:t>
            </w:r>
            <w:r>
              <w:t>Things Network</w:t>
            </w:r>
            <w:r>
              <w:rPr>
                <w:spacing w:val="-3"/>
              </w:rPr>
              <w:t xml:space="preserve"> </w:t>
            </w:r>
            <w:r>
              <w:t>(TTN)</w:t>
            </w:r>
            <w:r>
              <w:tab/>
              <w:t>5</w:t>
            </w:r>
          </w:hyperlink>
        </w:p>
        <w:p w14:paraId="618A7427" w14:textId="77777777" w:rsidR="00306BA7" w:rsidRDefault="00000000">
          <w:pPr>
            <w:pStyle w:val="TOC3"/>
            <w:tabs>
              <w:tab w:val="right" w:leader="dot" w:pos="9513"/>
            </w:tabs>
          </w:pPr>
          <w:hyperlink w:anchor="_bookmark8" w:history="1">
            <w:r>
              <w:t xml:space="preserve">The </w:t>
            </w:r>
            <w:proofErr w:type="spellStart"/>
            <w:r>
              <w:t>Thingspeak</w:t>
            </w:r>
            <w:proofErr w:type="spellEnd"/>
            <w:r>
              <w:t>:</w:t>
            </w:r>
            <w:r>
              <w:tab/>
              <w:t>6</w:t>
            </w:r>
          </w:hyperlink>
        </w:p>
        <w:p w14:paraId="1796D629" w14:textId="77777777" w:rsidR="00306BA7" w:rsidRDefault="00000000">
          <w:pPr>
            <w:pStyle w:val="TOC1"/>
            <w:tabs>
              <w:tab w:val="right" w:leader="dot" w:pos="9513"/>
            </w:tabs>
          </w:pPr>
          <w:hyperlink w:anchor="_bookmark9" w:history="1">
            <w:r>
              <w:t>Summary:</w:t>
            </w:r>
            <w:r>
              <w:tab/>
              <w:t>7</w:t>
            </w:r>
          </w:hyperlink>
        </w:p>
        <w:p w14:paraId="10A29C25" w14:textId="77777777" w:rsidR="00306BA7" w:rsidRDefault="00000000">
          <w:pPr>
            <w:pStyle w:val="TOC1"/>
            <w:tabs>
              <w:tab w:val="right" w:leader="dot" w:pos="9513"/>
            </w:tabs>
          </w:pPr>
          <w:hyperlink w:anchor="_bookmark10" w:history="1">
            <w:r>
              <w:t>Future work</w:t>
            </w:r>
            <w:r>
              <w:tab/>
              <w:t>8</w:t>
            </w:r>
          </w:hyperlink>
        </w:p>
        <w:p w14:paraId="494CE23A" w14:textId="77777777" w:rsidR="00306BA7" w:rsidRDefault="00000000">
          <w:pPr>
            <w:pStyle w:val="TOC1"/>
            <w:tabs>
              <w:tab w:val="right" w:leader="dot" w:pos="9513"/>
            </w:tabs>
            <w:spacing w:before="136"/>
          </w:pPr>
          <w:hyperlink w:anchor="_bookmark11" w:history="1">
            <w:r>
              <w:t>Appendix</w:t>
            </w:r>
            <w:r>
              <w:tab/>
              <w:t>9</w:t>
            </w:r>
          </w:hyperlink>
        </w:p>
        <w:p w14:paraId="258F9A0C" w14:textId="77777777" w:rsidR="00306BA7" w:rsidRDefault="00000000">
          <w:pPr>
            <w:pStyle w:val="TOC3"/>
            <w:tabs>
              <w:tab w:val="right" w:leader="dot" w:pos="9513"/>
            </w:tabs>
          </w:pPr>
          <w:hyperlink w:anchor="_bookmark12" w:history="1">
            <w:r>
              <w:t>Source</w:t>
            </w:r>
            <w:r>
              <w:rPr>
                <w:spacing w:val="-2"/>
              </w:rPr>
              <w:t xml:space="preserve"> </w:t>
            </w:r>
            <w:r>
              <w:t>Code</w:t>
            </w:r>
            <w:r>
              <w:tab/>
              <w:t>9</w:t>
            </w:r>
          </w:hyperlink>
        </w:p>
      </w:sdtContent>
    </w:sdt>
    <w:p w14:paraId="11158312" w14:textId="77777777" w:rsidR="00306BA7" w:rsidRDefault="00306BA7">
      <w:pPr>
        <w:sectPr w:rsidR="00306BA7">
          <w:pgSz w:w="12240" w:h="15840"/>
          <w:pgMar w:top="1360" w:right="1300" w:bottom="1200" w:left="1300" w:header="0" w:footer="1005" w:gutter="0"/>
          <w:pgBorders w:offsetFrom="page">
            <w:top w:val="single" w:sz="4" w:space="24" w:color="000000"/>
            <w:left w:val="single" w:sz="4" w:space="24" w:color="000000"/>
            <w:bottom w:val="single" w:sz="4" w:space="24" w:color="000000"/>
            <w:right w:val="single" w:sz="4" w:space="24" w:color="000000"/>
          </w:pgBorders>
          <w:cols w:space="720"/>
        </w:sectPr>
      </w:pPr>
    </w:p>
    <w:p w14:paraId="015212AC" w14:textId="77777777" w:rsidR="00306BA7" w:rsidRDefault="00000000">
      <w:pPr>
        <w:pStyle w:val="Heading1"/>
      </w:pPr>
      <w:bookmarkStart w:id="0" w:name="_bookmark0"/>
      <w:bookmarkEnd w:id="0"/>
      <w:r>
        <w:lastRenderedPageBreak/>
        <w:t>Summary:</w:t>
      </w:r>
    </w:p>
    <w:p w14:paraId="44A30EC0" w14:textId="77777777" w:rsidR="00306BA7" w:rsidRDefault="00000000">
      <w:pPr>
        <w:spacing w:before="31" w:line="276" w:lineRule="auto"/>
        <w:ind w:left="116" w:right="109"/>
        <w:jc w:val="both"/>
      </w:pPr>
      <w:r>
        <w:t>The project is intended protect IoT device from being stolen. This is achieved by detecting such case in</w:t>
      </w:r>
      <w:r>
        <w:rPr>
          <w:spacing w:val="1"/>
        </w:rPr>
        <w:t xml:space="preserve"> </w:t>
      </w:r>
      <w:r>
        <w:rPr>
          <w:spacing w:val="-1"/>
        </w:rPr>
        <w:t>which</w:t>
      </w:r>
      <w:r>
        <w:rPr>
          <w:spacing w:val="-12"/>
        </w:rPr>
        <w:t xml:space="preserve"> </w:t>
      </w:r>
      <w:r>
        <w:rPr>
          <w:spacing w:val="-1"/>
        </w:rPr>
        <w:t>device</w:t>
      </w:r>
      <w:r>
        <w:rPr>
          <w:spacing w:val="-12"/>
        </w:rPr>
        <w:t xml:space="preserve"> </w:t>
      </w:r>
      <w:r>
        <w:rPr>
          <w:spacing w:val="-1"/>
        </w:rPr>
        <w:t>is</w:t>
      </w:r>
      <w:r>
        <w:rPr>
          <w:spacing w:val="-12"/>
        </w:rPr>
        <w:t xml:space="preserve"> </w:t>
      </w:r>
      <w:r>
        <w:rPr>
          <w:spacing w:val="-1"/>
        </w:rPr>
        <w:t>being</w:t>
      </w:r>
      <w:r>
        <w:rPr>
          <w:spacing w:val="-15"/>
        </w:rPr>
        <w:t xml:space="preserve"> </w:t>
      </w:r>
      <w:r>
        <w:rPr>
          <w:spacing w:val="-1"/>
        </w:rPr>
        <w:t>stolen</w:t>
      </w:r>
      <w:r>
        <w:rPr>
          <w:spacing w:val="-14"/>
        </w:rPr>
        <w:t xml:space="preserve"> </w:t>
      </w:r>
      <w:r>
        <w:rPr>
          <w:spacing w:val="-1"/>
        </w:rPr>
        <w:t>and</w:t>
      </w:r>
      <w:r>
        <w:rPr>
          <w:spacing w:val="-11"/>
        </w:rPr>
        <w:t xml:space="preserve"> </w:t>
      </w:r>
      <w:r>
        <w:rPr>
          <w:spacing w:val="-1"/>
        </w:rPr>
        <w:t>once</w:t>
      </w:r>
      <w:r>
        <w:rPr>
          <w:spacing w:val="-10"/>
        </w:rPr>
        <w:t xml:space="preserve"> </w:t>
      </w:r>
      <w:r>
        <w:t>the</w:t>
      </w:r>
      <w:r>
        <w:rPr>
          <w:spacing w:val="-12"/>
        </w:rPr>
        <w:t xml:space="preserve"> </w:t>
      </w:r>
      <w:r>
        <w:t>theft</w:t>
      </w:r>
      <w:r>
        <w:rPr>
          <w:spacing w:val="-14"/>
        </w:rPr>
        <w:t xml:space="preserve"> </w:t>
      </w:r>
      <w:r>
        <w:t>is</w:t>
      </w:r>
      <w:r>
        <w:rPr>
          <w:spacing w:val="-12"/>
        </w:rPr>
        <w:t xml:space="preserve"> </w:t>
      </w:r>
      <w:r>
        <w:t>detected/triggered,</w:t>
      </w:r>
      <w:r>
        <w:rPr>
          <w:spacing w:val="-12"/>
        </w:rPr>
        <w:t xml:space="preserve"> </w:t>
      </w:r>
      <w:r>
        <w:t>the</w:t>
      </w:r>
      <w:r>
        <w:rPr>
          <w:spacing w:val="-11"/>
        </w:rPr>
        <w:t xml:space="preserve"> </w:t>
      </w:r>
      <w:r>
        <w:t>user</w:t>
      </w:r>
      <w:r>
        <w:rPr>
          <w:spacing w:val="-14"/>
        </w:rPr>
        <w:t xml:space="preserve"> </w:t>
      </w:r>
      <w:r>
        <w:t>or</w:t>
      </w:r>
      <w:r>
        <w:rPr>
          <w:spacing w:val="-12"/>
        </w:rPr>
        <w:t xml:space="preserve"> </w:t>
      </w:r>
      <w:r>
        <w:t>control</w:t>
      </w:r>
      <w:r>
        <w:rPr>
          <w:spacing w:val="-14"/>
        </w:rPr>
        <w:t xml:space="preserve"> </w:t>
      </w:r>
      <w:r>
        <w:t>room</w:t>
      </w:r>
      <w:r>
        <w:rPr>
          <w:spacing w:val="-11"/>
        </w:rPr>
        <w:t xml:space="preserve"> </w:t>
      </w:r>
      <w:r>
        <w:t>will</w:t>
      </w:r>
      <w:r>
        <w:rPr>
          <w:spacing w:val="-11"/>
        </w:rPr>
        <w:t xml:space="preserve"> </w:t>
      </w:r>
      <w:r>
        <w:t>be</w:t>
      </w:r>
      <w:r>
        <w:rPr>
          <w:spacing w:val="-11"/>
        </w:rPr>
        <w:t xml:space="preserve"> </w:t>
      </w:r>
      <w:r>
        <w:t>alarmed</w:t>
      </w:r>
      <w:r>
        <w:rPr>
          <w:spacing w:val="-53"/>
        </w:rPr>
        <w:t xml:space="preserve"> </w:t>
      </w:r>
      <w:r>
        <w:t>and</w:t>
      </w:r>
      <w:r>
        <w:rPr>
          <w:spacing w:val="-1"/>
        </w:rPr>
        <w:t xml:space="preserve"> </w:t>
      </w:r>
      <w:r>
        <w:t>the device has</w:t>
      </w:r>
      <w:r>
        <w:rPr>
          <w:spacing w:val="-2"/>
        </w:rPr>
        <w:t xml:space="preserve"> </w:t>
      </w:r>
      <w:r>
        <w:t>actuators that</w:t>
      </w:r>
      <w:r>
        <w:rPr>
          <w:spacing w:val="1"/>
        </w:rPr>
        <w:t xml:space="preserve"> </w:t>
      </w:r>
      <w:r>
        <w:t>will</w:t>
      </w:r>
      <w:r>
        <w:rPr>
          <w:spacing w:val="-2"/>
        </w:rPr>
        <w:t xml:space="preserve"> </w:t>
      </w:r>
      <w:r>
        <w:t>scare</w:t>
      </w:r>
      <w:r>
        <w:rPr>
          <w:spacing w:val="-2"/>
        </w:rPr>
        <w:t xml:space="preserve"> </w:t>
      </w:r>
      <w:r>
        <w:t>away the</w:t>
      </w:r>
      <w:r>
        <w:rPr>
          <w:spacing w:val="-2"/>
        </w:rPr>
        <w:t xml:space="preserve"> </w:t>
      </w:r>
      <w:r>
        <w:t>thief.</w:t>
      </w:r>
    </w:p>
    <w:p w14:paraId="3E79B36B" w14:textId="77777777" w:rsidR="00306BA7" w:rsidRDefault="00000000">
      <w:pPr>
        <w:spacing w:before="200" w:line="276" w:lineRule="auto"/>
        <w:ind w:left="116" w:right="110"/>
        <w:jc w:val="both"/>
      </w:pPr>
      <w:r>
        <w:t>The IoT device may have been installed in a room, on the wall or outdoors in a remote location. In our</w:t>
      </w:r>
      <w:r>
        <w:rPr>
          <w:spacing w:val="1"/>
        </w:rPr>
        <w:t xml:space="preserve"> </w:t>
      </w:r>
      <w:r>
        <w:t>proposed concept, the theft can be detected from the movement of the device. With that being said, the</w:t>
      </w:r>
      <w:r>
        <w:rPr>
          <w:spacing w:val="1"/>
        </w:rPr>
        <w:t xml:space="preserve"> </w:t>
      </w:r>
      <w:r>
        <w:t xml:space="preserve">movement can be detested from the built-in Accelerometer sensor (in our case in </w:t>
      </w:r>
      <w:proofErr w:type="spellStart"/>
      <w:r>
        <w:t>Pysense</w:t>
      </w:r>
      <w:proofErr w:type="spellEnd"/>
      <w:r>
        <w:t xml:space="preserve"> module). This</w:t>
      </w:r>
      <w:r>
        <w:rPr>
          <w:spacing w:val="1"/>
        </w:rPr>
        <w:t xml:space="preserve"> </w:t>
      </w:r>
      <w:r>
        <w:t xml:space="preserve">will send the trigger to the </w:t>
      </w:r>
      <w:proofErr w:type="spellStart"/>
      <w:r>
        <w:t>the</w:t>
      </w:r>
      <w:proofErr w:type="spellEnd"/>
      <w:r>
        <w:t xml:space="preserve"> Thing Network (TTN) server through Lora Gateway because the device is</w:t>
      </w:r>
      <w:r>
        <w:rPr>
          <w:spacing w:val="1"/>
        </w:rPr>
        <w:t xml:space="preserve"> </w:t>
      </w:r>
      <w:r>
        <w:t>Lora-enabled. A control system (MQTT) integrates with the cloud server, which extracts the data from the</w:t>
      </w:r>
      <w:r>
        <w:rPr>
          <w:spacing w:val="-52"/>
        </w:rPr>
        <w:t xml:space="preserve"> </w:t>
      </w:r>
      <w:r>
        <w:t>things</w:t>
      </w:r>
      <w:r>
        <w:rPr>
          <w:spacing w:val="-11"/>
        </w:rPr>
        <w:t xml:space="preserve"> </w:t>
      </w:r>
      <w:r>
        <w:t>network</w:t>
      </w:r>
      <w:r>
        <w:rPr>
          <w:spacing w:val="-14"/>
        </w:rPr>
        <w:t xml:space="preserve"> </w:t>
      </w:r>
      <w:r>
        <w:t>server.</w:t>
      </w:r>
      <w:r>
        <w:rPr>
          <w:spacing w:val="-14"/>
        </w:rPr>
        <w:t xml:space="preserve"> </w:t>
      </w:r>
      <w:r>
        <w:t>This</w:t>
      </w:r>
      <w:r>
        <w:rPr>
          <w:spacing w:val="-13"/>
        </w:rPr>
        <w:t xml:space="preserve"> </w:t>
      </w:r>
      <w:r>
        <w:t>trigger</w:t>
      </w:r>
      <w:r>
        <w:rPr>
          <w:spacing w:val="-11"/>
        </w:rPr>
        <w:t xml:space="preserve"> </w:t>
      </w:r>
      <w:r>
        <w:t>will</w:t>
      </w:r>
      <w:r>
        <w:rPr>
          <w:spacing w:val="-12"/>
        </w:rPr>
        <w:t xml:space="preserve"> </w:t>
      </w:r>
      <w:r>
        <w:t>immediately</w:t>
      </w:r>
      <w:r>
        <w:rPr>
          <w:spacing w:val="-11"/>
        </w:rPr>
        <w:t xml:space="preserve"> </w:t>
      </w:r>
      <w:r>
        <w:t>be</w:t>
      </w:r>
      <w:r>
        <w:rPr>
          <w:spacing w:val="-14"/>
        </w:rPr>
        <w:t xml:space="preserve"> </w:t>
      </w:r>
      <w:r>
        <w:t>received</w:t>
      </w:r>
      <w:r>
        <w:rPr>
          <w:spacing w:val="-12"/>
        </w:rPr>
        <w:t xml:space="preserve"> </w:t>
      </w:r>
      <w:r>
        <w:t>at</w:t>
      </w:r>
      <w:r>
        <w:rPr>
          <w:spacing w:val="-12"/>
        </w:rPr>
        <w:t xml:space="preserve"> </w:t>
      </w:r>
      <w:r>
        <w:t>the</w:t>
      </w:r>
      <w:r>
        <w:rPr>
          <w:spacing w:val="-14"/>
        </w:rPr>
        <w:t xml:space="preserve"> </w:t>
      </w:r>
      <w:r>
        <w:t>control</w:t>
      </w:r>
      <w:r>
        <w:rPr>
          <w:spacing w:val="-13"/>
        </w:rPr>
        <w:t xml:space="preserve"> </w:t>
      </w:r>
      <w:r>
        <w:t>room</w:t>
      </w:r>
      <w:r>
        <w:rPr>
          <w:spacing w:val="-11"/>
        </w:rPr>
        <w:t xml:space="preserve"> </w:t>
      </w:r>
      <w:r>
        <w:t>(anywhere</w:t>
      </w:r>
      <w:r>
        <w:rPr>
          <w:spacing w:val="-13"/>
        </w:rPr>
        <w:t xml:space="preserve"> </w:t>
      </w:r>
      <w:r>
        <w:t>in</w:t>
      </w:r>
      <w:r>
        <w:rPr>
          <w:spacing w:val="-14"/>
        </w:rPr>
        <w:t xml:space="preserve"> </w:t>
      </w:r>
      <w:r>
        <w:t>the</w:t>
      </w:r>
      <w:r>
        <w:rPr>
          <w:spacing w:val="-13"/>
        </w:rPr>
        <w:t xml:space="preserve"> </w:t>
      </w:r>
      <w:r>
        <w:t>world)</w:t>
      </w:r>
      <w:r>
        <w:rPr>
          <w:spacing w:val="-53"/>
        </w:rPr>
        <w:t xml:space="preserve"> </w:t>
      </w:r>
      <w:r>
        <w:t>and the alarm will be activated and a SMS will also be sent to the designated phone number according to</w:t>
      </w:r>
      <w:r>
        <w:rPr>
          <w:spacing w:val="1"/>
        </w:rPr>
        <w:t xml:space="preserve"> </w:t>
      </w:r>
      <w:r>
        <w:t>the</w:t>
      </w:r>
      <w:r>
        <w:rPr>
          <w:spacing w:val="-2"/>
        </w:rPr>
        <w:t xml:space="preserve"> </w:t>
      </w:r>
      <w:r>
        <w:t>logic.</w:t>
      </w:r>
    </w:p>
    <w:p w14:paraId="5DE4E2BE" w14:textId="77777777" w:rsidR="00306BA7" w:rsidRDefault="00306BA7">
      <w:pPr>
        <w:pStyle w:val="BodyText"/>
        <w:spacing w:before="8"/>
        <w:rPr>
          <w:sz w:val="20"/>
        </w:rPr>
      </w:pPr>
    </w:p>
    <w:p w14:paraId="30DB68D1" w14:textId="77777777" w:rsidR="00306BA7" w:rsidRDefault="00000000">
      <w:pPr>
        <w:pStyle w:val="Heading1"/>
        <w:spacing w:before="1"/>
      </w:pPr>
      <w:bookmarkStart w:id="1" w:name="_bookmark1"/>
      <w:bookmarkEnd w:id="1"/>
      <w:r>
        <w:t>Challenges:</w:t>
      </w:r>
    </w:p>
    <w:p w14:paraId="6C50F2F0" w14:textId="77777777" w:rsidR="00306BA7" w:rsidRDefault="00306BA7">
      <w:pPr>
        <w:pStyle w:val="BodyText"/>
        <w:spacing w:before="3"/>
        <w:rPr>
          <w:b/>
          <w:sz w:val="28"/>
        </w:rPr>
      </w:pPr>
    </w:p>
    <w:p w14:paraId="7884D94B" w14:textId="77777777" w:rsidR="00306BA7" w:rsidRDefault="00000000">
      <w:pPr>
        <w:pStyle w:val="ListParagraph"/>
        <w:numPr>
          <w:ilvl w:val="0"/>
          <w:numId w:val="4"/>
        </w:numPr>
        <w:tabs>
          <w:tab w:val="left" w:pos="837"/>
        </w:tabs>
        <w:spacing w:before="1" w:line="259" w:lineRule="auto"/>
        <w:ind w:right="750"/>
        <w:jc w:val="both"/>
        <w:rPr>
          <w:sz w:val="24"/>
        </w:rPr>
      </w:pPr>
      <w:r>
        <w:rPr>
          <w:b/>
          <w:sz w:val="24"/>
        </w:rPr>
        <w:t xml:space="preserve">Prevent false alarm: </w:t>
      </w:r>
      <w:r>
        <w:rPr>
          <w:sz w:val="24"/>
        </w:rPr>
        <w:t>Initially, we received the raw data from the Accelerometer in</w:t>
      </w:r>
      <w:r>
        <w:rPr>
          <w:spacing w:val="-57"/>
          <w:sz w:val="24"/>
        </w:rPr>
        <w:t xml:space="preserve"> </w:t>
      </w:r>
      <w:r>
        <w:rPr>
          <w:sz w:val="24"/>
        </w:rPr>
        <w:t>the</w:t>
      </w:r>
      <w:r>
        <w:rPr>
          <w:spacing w:val="-7"/>
          <w:sz w:val="24"/>
        </w:rPr>
        <w:t xml:space="preserve"> </w:t>
      </w:r>
      <w:r>
        <w:rPr>
          <w:sz w:val="24"/>
        </w:rPr>
        <w:t>form</w:t>
      </w:r>
      <w:r>
        <w:rPr>
          <w:spacing w:val="-6"/>
          <w:sz w:val="24"/>
        </w:rPr>
        <w:t xml:space="preserve"> </w:t>
      </w:r>
      <w:r>
        <w:rPr>
          <w:sz w:val="24"/>
        </w:rPr>
        <w:t>of</w:t>
      </w:r>
      <w:r>
        <w:rPr>
          <w:spacing w:val="-7"/>
          <w:sz w:val="24"/>
        </w:rPr>
        <w:t xml:space="preserve"> </w:t>
      </w:r>
      <w:r>
        <w:rPr>
          <w:sz w:val="24"/>
        </w:rPr>
        <w:t>pitch</w:t>
      </w:r>
      <w:r>
        <w:rPr>
          <w:spacing w:val="-5"/>
          <w:sz w:val="24"/>
        </w:rPr>
        <w:t xml:space="preserve"> </w:t>
      </w:r>
      <w:r>
        <w:rPr>
          <w:sz w:val="24"/>
        </w:rPr>
        <w:t>and</w:t>
      </w:r>
      <w:r>
        <w:rPr>
          <w:spacing w:val="-6"/>
          <w:sz w:val="24"/>
        </w:rPr>
        <w:t xml:space="preserve"> </w:t>
      </w:r>
      <w:r>
        <w:rPr>
          <w:sz w:val="24"/>
        </w:rPr>
        <w:t>roll</w:t>
      </w:r>
      <w:r>
        <w:rPr>
          <w:spacing w:val="-7"/>
          <w:sz w:val="24"/>
        </w:rPr>
        <w:t xml:space="preserve"> </w:t>
      </w:r>
      <w:r>
        <w:rPr>
          <w:sz w:val="24"/>
        </w:rPr>
        <w:t>using</w:t>
      </w:r>
      <w:r>
        <w:rPr>
          <w:spacing w:val="-6"/>
          <w:sz w:val="24"/>
        </w:rPr>
        <w:t xml:space="preserve"> </w:t>
      </w:r>
      <w:r>
        <w:rPr>
          <w:sz w:val="24"/>
        </w:rPr>
        <w:t>the</w:t>
      </w:r>
      <w:r>
        <w:rPr>
          <w:spacing w:val="-6"/>
          <w:sz w:val="24"/>
        </w:rPr>
        <w:t xml:space="preserve"> </w:t>
      </w:r>
      <w:r>
        <w:rPr>
          <w:sz w:val="24"/>
        </w:rPr>
        <w:t>given</w:t>
      </w:r>
      <w:r>
        <w:rPr>
          <w:spacing w:val="-7"/>
          <w:sz w:val="24"/>
        </w:rPr>
        <w:t xml:space="preserve"> </w:t>
      </w:r>
      <w:r>
        <w:rPr>
          <w:sz w:val="24"/>
        </w:rPr>
        <w:t>Library</w:t>
      </w:r>
      <w:r>
        <w:rPr>
          <w:spacing w:val="-7"/>
          <w:sz w:val="24"/>
        </w:rPr>
        <w:t xml:space="preserve"> </w:t>
      </w:r>
      <w:r>
        <w:rPr>
          <w:sz w:val="24"/>
        </w:rPr>
        <w:t>LIS2HH12().</w:t>
      </w:r>
      <w:r>
        <w:rPr>
          <w:spacing w:val="-6"/>
          <w:sz w:val="24"/>
        </w:rPr>
        <w:t xml:space="preserve"> </w:t>
      </w:r>
      <w:r>
        <w:rPr>
          <w:sz w:val="24"/>
        </w:rPr>
        <w:t>As</w:t>
      </w:r>
      <w:r>
        <w:rPr>
          <w:spacing w:val="-5"/>
          <w:sz w:val="24"/>
        </w:rPr>
        <w:t xml:space="preserve"> </w:t>
      </w:r>
      <w:r>
        <w:rPr>
          <w:sz w:val="24"/>
        </w:rPr>
        <w:t>the</w:t>
      </w:r>
      <w:r>
        <w:rPr>
          <w:spacing w:val="-7"/>
          <w:sz w:val="24"/>
        </w:rPr>
        <w:t xml:space="preserve"> </w:t>
      </w:r>
      <w:r>
        <w:rPr>
          <w:sz w:val="24"/>
        </w:rPr>
        <w:t>sensor</w:t>
      </w:r>
      <w:r>
        <w:rPr>
          <w:spacing w:val="-7"/>
          <w:sz w:val="24"/>
        </w:rPr>
        <w:t xml:space="preserve"> </w:t>
      </w:r>
      <w:r>
        <w:rPr>
          <w:sz w:val="24"/>
        </w:rPr>
        <w:t>is</w:t>
      </w:r>
      <w:r>
        <w:rPr>
          <w:spacing w:val="-6"/>
          <w:sz w:val="24"/>
        </w:rPr>
        <w:t xml:space="preserve"> </w:t>
      </w:r>
      <w:r>
        <w:rPr>
          <w:sz w:val="24"/>
        </w:rPr>
        <w:t>very</w:t>
      </w:r>
      <w:r>
        <w:rPr>
          <w:spacing w:val="-57"/>
          <w:sz w:val="24"/>
        </w:rPr>
        <w:t xml:space="preserve"> </w:t>
      </w:r>
      <w:r>
        <w:rPr>
          <w:sz w:val="24"/>
        </w:rPr>
        <w:t>sensitive,</w:t>
      </w:r>
      <w:r>
        <w:rPr>
          <w:spacing w:val="-6"/>
          <w:sz w:val="24"/>
        </w:rPr>
        <w:t xml:space="preserve"> </w:t>
      </w:r>
      <w:r>
        <w:rPr>
          <w:sz w:val="24"/>
        </w:rPr>
        <w:t>the</w:t>
      </w:r>
      <w:r>
        <w:rPr>
          <w:spacing w:val="-7"/>
          <w:sz w:val="24"/>
        </w:rPr>
        <w:t xml:space="preserve"> </w:t>
      </w:r>
      <w:r>
        <w:rPr>
          <w:sz w:val="24"/>
        </w:rPr>
        <w:t>data</w:t>
      </w:r>
      <w:r>
        <w:rPr>
          <w:spacing w:val="-7"/>
          <w:sz w:val="24"/>
        </w:rPr>
        <w:t xml:space="preserve"> </w:t>
      </w:r>
      <w:r>
        <w:rPr>
          <w:sz w:val="24"/>
        </w:rPr>
        <w:t>is</w:t>
      </w:r>
      <w:r>
        <w:rPr>
          <w:spacing w:val="-6"/>
          <w:sz w:val="24"/>
        </w:rPr>
        <w:t xml:space="preserve"> </w:t>
      </w:r>
      <w:r>
        <w:rPr>
          <w:sz w:val="24"/>
        </w:rPr>
        <w:t>constantly</w:t>
      </w:r>
      <w:r>
        <w:rPr>
          <w:spacing w:val="-6"/>
          <w:sz w:val="24"/>
        </w:rPr>
        <w:t xml:space="preserve"> </w:t>
      </w:r>
      <w:r>
        <w:rPr>
          <w:sz w:val="24"/>
        </w:rPr>
        <w:t>changing</w:t>
      </w:r>
      <w:r>
        <w:rPr>
          <w:spacing w:val="-5"/>
          <w:sz w:val="24"/>
        </w:rPr>
        <w:t xml:space="preserve"> </w:t>
      </w:r>
      <w:r>
        <w:rPr>
          <w:sz w:val="24"/>
        </w:rPr>
        <w:t>even</w:t>
      </w:r>
      <w:r>
        <w:rPr>
          <w:spacing w:val="-6"/>
          <w:sz w:val="24"/>
        </w:rPr>
        <w:t xml:space="preserve"> </w:t>
      </w:r>
      <w:r>
        <w:rPr>
          <w:sz w:val="24"/>
        </w:rPr>
        <w:t>if</w:t>
      </w:r>
      <w:r>
        <w:rPr>
          <w:spacing w:val="-6"/>
          <w:sz w:val="24"/>
        </w:rPr>
        <w:t xml:space="preserve"> </w:t>
      </w:r>
      <w:r>
        <w:rPr>
          <w:sz w:val="24"/>
        </w:rPr>
        <w:t>device</w:t>
      </w:r>
      <w:r>
        <w:rPr>
          <w:spacing w:val="-8"/>
          <w:sz w:val="24"/>
        </w:rPr>
        <w:t xml:space="preserve"> </w:t>
      </w:r>
      <w:r>
        <w:rPr>
          <w:sz w:val="24"/>
        </w:rPr>
        <w:t>resides</w:t>
      </w:r>
      <w:r>
        <w:rPr>
          <w:spacing w:val="-6"/>
          <w:sz w:val="24"/>
        </w:rPr>
        <w:t xml:space="preserve"> </w:t>
      </w:r>
      <w:r>
        <w:rPr>
          <w:sz w:val="24"/>
        </w:rPr>
        <w:t>still.</w:t>
      </w:r>
      <w:r>
        <w:rPr>
          <w:spacing w:val="-6"/>
          <w:sz w:val="24"/>
        </w:rPr>
        <w:t xml:space="preserve"> </w:t>
      </w:r>
      <w:r>
        <w:rPr>
          <w:sz w:val="24"/>
        </w:rPr>
        <w:t>To</w:t>
      </w:r>
      <w:r>
        <w:rPr>
          <w:spacing w:val="-6"/>
          <w:sz w:val="24"/>
        </w:rPr>
        <w:t xml:space="preserve"> </w:t>
      </w:r>
      <w:r>
        <w:rPr>
          <w:sz w:val="24"/>
        </w:rPr>
        <w:t>prevent</w:t>
      </w:r>
      <w:r>
        <w:rPr>
          <w:spacing w:val="-5"/>
          <w:sz w:val="24"/>
        </w:rPr>
        <w:t xml:space="preserve"> </w:t>
      </w:r>
      <w:r>
        <w:rPr>
          <w:sz w:val="24"/>
        </w:rPr>
        <w:t>that,</w:t>
      </w:r>
      <w:r>
        <w:rPr>
          <w:spacing w:val="-58"/>
          <w:sz w:val="24"/>
        </w:rPr>
        <w:t xml:space="preserve"> </w:t>
      </w:r>
      <w:r>
        <w:rPr>
          <w:sz w:val="24"/>
        </w:rPr>
        <w:t>we</w:t>
      </w:r>
      <w:r>
        <w:rPr>
          <w:spacing w:val="-8"/>
          <w:sz w:val="24"/>
        </w:rPr>
        <w:t xml:space="preserve"> </w:t>
      </w:r>
      <w:r>
        <w:rPr>
          <w:sz w:val="24"/>
        </w:rPr>
        <w:t>create</w:t>
      </w:r>
      <w:r>
        <w:rPr>
          <w:spacing w:val="-6"/>
          <w:sz w:val="24"/>
        </w:rPr>
        <w:t xml:space="preserve"> </w:t>
      </w:r>
      <w:r>
        <w:rPr>
          <w:sz w:val="24"/>
        </w:rPr>
        <w:t>a</w:t>
      </w:r>
      <w:r>
        <w:rPr>
          <w:spacing w:val="-7"/>
          <w:sz w:val="24"/>
        </w:rPr>
        <w:t xml:space="preserve"> </w:t>
      </w:r>
      <w:r>
        <w:rPr>
          <w:sz w:val="24"/>
        </w:rPr>
        <w:t>range</w:t>
      </w:r>
      <w:r>
        <w:rPr>
          <w:spacing w:val="-6"/>
          <w:sz w:val="24"/>
        </w:rPr>
        <w:t xml:space="preserve"> </w:t>
      </w:r>
      <w:r>
        <w:rPr>
          <w:sz w:val="24"/>
        </w:rPr>
        <w:t>of</w:t>
      </w:r>
      <w:r>
        <w:rPr>
          <w:spacing w:val="-7"/>
          <w:sz w:val="24"/>
        </w:rPr>
        <w:t xml:space="preserve"> </w:t>
      </w:r>
      <w:r>
        <w:rPr>
          <w:sz w:val="24"/>
        </w:rPr>
        <w:t>10</w:t>
      </w:r>
      <w:r>
        <w:rPr>
          <w:spacing w:val="-6"/>
          <w:sz w:val="24"/>
        </w:rPr>
        <w:t xml:space="preserve"> </w:t>
      </w:r>
      <w:r>
        <w:rPr>
          <w:sz w:val="24"/>
        </w:rPr>
        <w:t>%</w:t>
      </w:r>
      <w:r>
        <w:rPr>
          <w:spacing w:val="-6"/>
          <w:sz w:val="24"/>
        </w:rPr>
        <w:t xml:space="preserve"> </w:t>
      </w:r>
      <w:r>
        <w:rPr>
          <w:sz w:val="24"/>
        </w:rPr>
        <w:t>threshold.</w:t>
      </w:r>
      <w:r>
        <w:rPr>
          <w:spacing w:val="-6"/>
          <w:sz w:val="24"/>
        </w:rPr>
        <w:t xml:space="preserve"> </w:t>
      </w:r>
      <w:r>
        <w:rPr>
          <w:sz w:val="24"/>
        </w:rPr>
        <w:t>Suppose</w:t>
      </w:r>
      <w:r>
        <w:rPr>
          <w:spacing w:val="-6"/>
          <w:sz w:val="24"/>
        </w:rPr>
        <w:t xml:space="preserve"> </w:t>
      </w:r>
      <w:r>
        <w:rPr>
          <w:sz w:val="24"/>
        </w:rPr>
        <w:t>we</w:t>
      </w:r>
      <w:r>
        <w:rPr>
          <w:spacing w:val="-6"/>
          <w:sz w:val="24"/>
        </w:rPr>
        <w:t xml:space="preserve"> </w:t>
      </w:r>
      <w:r>
        <w:rPr>
          <w:sz w:val="24"/>
        </w:rPr>
        <w:t>the</w:t>
      </w:r>
      <w:r>
        <w:rPr>
          <w:spacing w:val="-6"/>
          <w:sz w:val="24"/>
        </w:rPr>
        <w:t xml:space="preserve"> </w:t>
      </w:r>
      <w:r>
        <w:rPr>
          <w:sz w:val="24"/>
        </w:rPr>
        <w:t>sensor</w:t>
      </w:r>
      <w:r>
        <w:rPr>
          <w:spacing w:val="-7"/>
          <w:sz w:val="24"/>
        </w:rPr>
        <w:t xml:space="preserve"> </w:t>
      </w:r>
      <w:r>
        <w:rPr>
          <w:sz w:val="24"/>
        </w:rPr>
        <w:t>gives</w:t>
      </w:r>
      <w:r>
        <w:rPr>
          <w:spacing w:val="-5"/>
          <w:sz w:val="24"/>
        </w:rPr>
        <w:t xml:space="preserve"> </w:t>
      </w:r>
      <w:r>
        <w:rPr>
          <w:sz w:val="24"/>
        </w:rPr>
        <w:t>pitch</w:t>
      </w:r>
      <w:r>
        <w:rPr>
          <w:spacing w:val="-6"/>
          <w:sz w:val="24"/>
        </w:rPr>
        <w:t xml:space="preserve"> </w:t>
      </w:r>
      <w:r>
        <w:rPr>
          <w:sz w:val="24"/>
        </w:rPr>
        <w:t>value</w:t>
      </w:r>
      <w:r>
        <w:rPr>
          <w:spacing w:val="-6"/>
          <w:sz w:val="24"/>
        </w:rPr>
        <w:t xml:space="preserve"> </w:t>
      </w:r>
      <w:r>
        <w:rPr>
          <w:sz w:val="24"/>
        </w:rPr>
        <w:t>22</w:t>
      </w:r>
      <w:r>
        <w:rPr>
          <w:spacing w:val="-6"/>
          <w:sz w:val="24"/>
        </w:rPr>
        <w:t xml:space="preserve"> </w:t>
      </w:r>
      <w:r>
        <w:rPr>
          <w:sz w:val="24"/>
        </w:rPr>
        <w:t>and</w:t>
      </w:r>
      <w:r>
        <w:rPr>
          <w:spacing w:val="-57"/>
          <w:sz w:val="24"/>
        </w:rPr>
        <w:t xml:space="preserve"> </w:t>
      </w:r>
      <w:r>
        <w:rPr>
          <w:sz w:val="24"/>
        </w:rPr>
        <w:t>10%</w:t>
      </w:r>
      <w:r>
        <w:rPr>
          <w:spacing w:val="-5"/>
          <w:sz w:val="24"/>
        </w:rPr>
        <w:t xml:space="preserve"> </w:t>
      </w:r>
      <w:r>
        <w:rPr>
          <w:sz w:val="24"/>
        </w:rPr>
        <w:t>of</w:t>
      </w:r>
      <w:r>
        <w:rPr>
          <w:spacing w:val="-5"/>
          <w:sz w:val="24"/>
        </w:rPr>
        <w:t xml:space="preserve"> </w:t>
      </w:r>
      <w:r>
        <w:rPr>
          <w:sz w:val="24"/>
        </w:rPr>
        <w:t>22</w:t>
      </w:r>
      <w:r>
        <w:rPr>
          <w:spacing w:val="-4"/>
          <w:sz w:val="24"/>
        </w:rPr>
        <w:t xml:space="preserve"> </w:t>
      </w:r>
      <w:r>
        <w:rPr>
          <w:sz w:val="24"/>
        </w:rPr>
        <w:t>will</w:t>
      </w:r>
      <w:r>
        <w:rPr>
          <w:spacing w:val="-5"/>
          <w:sz w:val="24"/>
        </w:rPr>
        <w:t xml:space="preserve"> </w:t>
      </w:r>
      <w:r>
        <w:rPr>
          <w:sz w:val="24"/>
        </w:rPr>
        <w:t>be</w:t>
      </w:r>
      <w:r>
        <w:rPr>
          <w:spacing w:val="-4"/>
          <w:sz w:val="24"/>
        </w:rPr>
        <w:t xml:space="preserve"> </w:t>
      </w:r>
      <w:r>
        <w:rPr>
          <w:sz w:val="24"/>
        </w:rPr>
        <w:t>2.2,</w:t>
      </w:r>
      <w:r>
        <w:rPr>
          <w:spacing w:val="-6"/>
          <w:sz w:val="24"/>
        </w:rPr>
        <w:t xml:space="preserve"> </w:t>
      </w:r>
      <w:r>
        <w:rPr>
          <w:sz w:val="24"/>
        </w:rPr>
        <w:t>So</w:t>
      </w:r>
      <w:r>
        <w:rPr>
          <w:spacing w:val="-6"/>
          <w:sz w:val="24"/>
        </w:rPr>
        <w:t xml:space="preserve"> </w:t>
      </w:r>
      <w:r>
        <w:rPr>
          <w:sz w:val="24"/>
        </w:rPr>
        <w:t>for</w:t>
      </w:r>
      <w:r>
        <w:rPr>
          <w:spacing w:val="-5"/>
          <w:sz w:val="24"/>
        </w:rPr>
        <w:t xml:space="preserve"> </w:t>
      </w:r>
      <w:r>
        <w:rPr>
          <w:sz w:val="24"/>
        </w:rPr>
        <w:t>sensor’s</w:t>
      </w:r>
      <w:r>
        <w:rPr>
          <w:spacing w:val="-3"/>
          <w:sz w:val="24"/>
        </w:rPr>
        <w:t xml:space="preserve"> </w:t>
      </w:r>
      <w:r>
        <w:rPr>
          <w:sz w:val="24"/>
        </w:rPr>
        <w:t>new</w:t>
      </w:r>
      <w:r>
        <w:rPr>
          <w:spacing w:val="-4"/>
          <w:sz w:val="24"/>
        </w:rPr>
        <w:t xml:space="preserve"> </w:t>
      </w:r>
      <w:r>
        <w:rPr>
          <w:sz w:val="24"/>
        </w:rPr>
        <w:t>value</w:t>
      </w:r>
      <w:r>
        <w:rPr>
          <w:spacing w:val="-4"/>
          <w:sz w:val="24"/>
        </w:rPr>
        <w:t xml:space="preserve"> </w:t>
      </w:r>
      <w:r>
        <w:rPr>
          <w:sz w:val="24"/>
        </w:rPr>
        <w:t>it</w:t>
      </w:r>
      <w:r>
        <w:rPr>
          <w:spacing w:val="-2"/>
          <w:sz w:val="24"/>
        </w:rPr>
        <w:t xml:space="preserve"> </w:t>
      </w:r>
      <w:r>
        <w:rPr>
          <w:sz w:val="24"/>
        </w:rPr>
        <w:t>should</w:t>
      </w:r>
      <w:r>
        <w:rPr>
          <w:spacing w:val="-3"/>
          <w:sz w:val="24"/>
        </w:rPr>
        <w:t xml:space="preserve"> </w:t>
      </w:r>
      <w:r>
        <w:rPr>
          <w:sz w:val="24"/>
        </w:rPr>
        <w:t>be</w:t>
      </w:r>
      <w:r>
        <w:rPr>
          <w:spacing w:val="-5"/>
          <w:sz w:val="24"/>
        </w:rPr>
        <w:t xml:space="preserve"> </w:t>
      </w:r>
      <w:r>
        <w:rPr>
          <w:sz w:val="24"/>
        </w:rPr>
        <w:t>within</w:t>
      </w:r>
      <w:r>
        <w:rPr>
          <w:spacing w:val="-4"/>
          <w:sz w:val="24"/>
        </w:rPr>
        <w:t xml:space="preserve"> </w:t>
      </w:r>
      <w:r>
        <w:rPr>
          <w:sz w:val="24"/>
        </w:rPr>
        <w:t>range</w:t>
      </w:r>
      <w:r>
        <w:rPr>
          <w:spacing w:val="-5"/>
          <w:sz w:val="24"/>
        </w:rPr>
        <w:t xml:space="preserve"> </w:t>
      </w:r>
      <w:r>
        <w:rPr>
          <w:sz w:val="24"/>
        </w:rPr>
        <w:t>of</w:t>
      </w:r>
      <w:r>
        <w:rPr>
          <w:spacing w:val="-5"/>
          <w:sz w:val="24"/>
        </w:rPr>
        <w:t xml:space="preserve"> </w:t>
      </w:r>
      <w:r>
        <w:rPr>
          <w:sz w:val="24"/>
        </w:rPr>
        <w:t>19.8</w:t>
      </w:r>
      <w:r>
        <w:rPr>
          <w:spacing w:val="-3"/>
          <w:sz w:val="24"/>
        </w:rPr>
        <w:t xml:space="preserve"> </w:t>
      </w:r>
      <w:r>
        <w:rPr>
          <w:sz w:val="24"/>
        </w:rPr>
        <w:t>to</w:t>
      </w:r>
    </w:p>
    <w:p w14:paraId="1B91190B" w14:textId="77777777" w:rsidR="00306BA7" w:rsidRDefault="00000000">
      <w:pPr>
        <w:pStyle w:val="BodyText"/>
        <w:spacing w:line="259" w:lineRule="auto"/>
        <w:ind w:left="836" w:right="752"/>
        <w:jc w:val="both"/>
      </w:pPr>
      <w:r>
        <w:t>24.2. Secondly, we also have to prevent if someone mistakenly bumps against the</w:t>
      </w:r>
      <w:r>
        <w:rPr>
          <w:spacing w:val="1"/>
        </w:rPr>
        <w:t xml:space="preserve"> </w:t>
      </w:r>
      <w:r>
        <w:t>device. In order to achieve that we measure two values each two seconds apart, we</w:t>
      </w:r>
      <w:r>
        <w:rPr>
          <w:spacing w:val="1"/>
        </w:rPr>
        <w:t xml:space="preserve"> </w:t>
      </w:r>
      <w:r>
        <w:t>take</w:t>
      </w:r>
      <w:r>
        <w:rPr>
          <w:spacing w:val="-3"/>
        </w:rPr>
        <w:t xml:space="preserve"> </w:t>
      </w:r>
      <w:r>
        <w:t>the</w:t>
      </w:r>
      <w:r>
        <w:rPr>
          <w:spacing w:val="-1"/>
        </w:rPr>
        <w:t xml:space="preserve"> </w:t>
      </w:r>
      <w:r>
        <w:t>new</w:t>
      </w:r>
      <w:r>
        <w:rPr>
          <w:spacing w:val="-1"/>
        </w:rPr>
        <w:t xml:space="preserve"> </w:t>
      </w:r>
      <w:r>
        <w:t>data</w:t>
      </w:r>
      <w:r>
        <w:rPr>
          <w:spacing w:val="-1"/>
        </w:rPr>
        <w:t xml:space="preserve"> </w:t>
      </w:r>
      <w:r>
        <w:t>and</w:t>
      </w:r>
      <w:r>
        <w:rPr>
          <w:spacing w:val="2"/>
        </w:rPr>
        <w:t xml:space="preserve"> </w:t>
      </w:r>
      <w:r>
        <w:t>compare</w:t>
      </w:r>
      <w:r>
        <w:rPr>
          <w:spacing w:val="-2"/>
        </w:rPr>
        <w:t xml:space="preserve"> </w:t>
      </w:r>
      <w:r>
        <w:t>it</w:t>
      </w:r>
      <w:r>
        <w:rPr>
          <w:spacing w:val="-1"/>
        </w:rPr>
        <w:t xml:space="preserve"> </w:t>
      </w:r>
      <w:r>
        <w:t>with</w:t>
      </w:r>
      <w:r>
        <w:rPr>
          <w:spacing w:val="-1"/>
        </w:rPr>
        <w:t xml:space="preserve"> </w:t>
      </w:r>
      <w:r>
        <w:t>the</w:t>
      </w:r>
      <w:r>
        <w:rPr>
          <w:spacing w:val="-1"/>
        </w:rPr>
        <w:t xml:space="preserve"> </w:t>
      </w:r>
      <w:r>
        <w:t>range</w:t>
      </w:r>
      <w:r>
        <w:rPr>
          <w:spacing w:val="-2"/>
        </w:rPr>
        <w:t xml:space="preserve"> </w:t>
      </w:r>
      <w:r>
        <w:t>of</w:t>
      </w:r>
      <w:r>
        <w:rPr>
          <w:spacing w:val="-1"/>
        </w:rPr>
        <w:t xml:space="preserve"> </w:t>
      </w:r>
      <w:r>
        <w:t>old</w:t>
      </w:r>
      <w:r>
        <w:rPr>
          <w:spacing w:val="-1"/>
        </w:rPr>
        <w:t xml:space="preserve"> </w:t>
      </w:r>
      <w:r>
        <w:t>value.</w:t>
      </w:r>
      <w:r>
        <w:rPr>
          <w:spacing w:val="-1"/>
        </w:rPr>
        <w:t xml:space="preserve"> </w:t>
      </w:r>
      <w:r>
        <w:t>If the</w:t>
      </w:r>
      <w:r>
        <w:rPr>
          <w:spacing w:val="-3"/>
        </w:rPr>
        <w:t xml:space="preserve"> </w:t>
      </w:r>
      <w:r>
        <w:t>new</w:t>
      </w:r>
      <w:r>
        <w:rPr>
          <w:spacing w:val="-1"/>
        </w:rPr>
        <w:t xml:space="preserve"> </w:t>
      </w:r>
      <w:r>
        <w:t>value</w:t>
      </w:r>
      <w:r>
        <w:rPr>
          <w:spacing w:val="-1"/>
        </w:rPr>
        <w:t xml:space="preserve"> </w:t>
      </w:r>
      <w:r>
        <w:t>is out</w:t>
      </w:r>
      <w:r>
        <w:rPr>
          <w:spacing w:val="-58"/>
        </w:rPr>
        <w:t xml:space="preserve"> </w:t>
      </w:r>
      <w:r>
        <w:t>of the range, it triggers that the device has been stolen. We initially struggle to</w:t>
      </w:r>
      <w:r>
        <w:rPr>
          <w:spacing w:val="1"/>
        </w:rPr>
        <w:t xml:space="preserve"> </w:t>
      </w:r>
      <w:r>
        <w:t>determine what should be the threshold (in percentage). We therefore tried multiple</w:t>
      </w:r>
      <w:r>
        <w:rPr>
          <w:spacing w:val="-57"/>
        </w:rPr>
        <w:t xml:space="preserve"> </w:t>
      </w:r>
      <w:r>
        <w:t>times</w:t>
      </w:r>
      <w:r>
        <w:rPr>
          <w:spacing w:val="-9"/>
        </w:rPr>
        <w:t xml:space="preserve"> </w:t>
      </w:r>
      <w:r>
        <w:t>with</w:t>
      </w:r>
      <w:r>
        <w:rPr>
          <w:spacing w:val="-7"/>
        </w:rPr>
        <w:t xml:space="preserve"> </w:t>
      </w:r>
      <w:r>
        <w:t>various</w:t>
      </w:r>
      <w:r>
        <w:rPr>
          <w:spacing w:val="-8"/>
        </w:rPr>
        <w:t xml:space="preserve"> </w:t>
      </w:r>
      <w:r>
        <w:t>values</w:t>
      </w:r>
      <w:r>
        <w:rPr>
          <w:spacing w:val="-4"/>
        </w:rPr>
        <w:t xml:space="preserve"> </w:t>
      </w:r>
      <w:r>
        <w:t>through</w:t>
      </w:r>
      <w:r>
        <w:rPr>
          <w:spacing w:val="-8"/>
        </w:rPr>
        <w:t xml:space="preserve"> </w:t>
      </w:r>
      <w:r>
        <w:t>trial</w:t>
      </w:r>
      <w:r>
        <w:rPr>
          <w:spacing w:val="-8"/>
        </w:rPr>
        <w:t xml:space="preserve"> </w:t>
      </w:r>
      <w:r>
        <w:t>and</w:t>
      </w:r>
      <w:r>
        <w:rPr>
          <w:spacing w:val="-6"/>
        </w:rPr>
        <w:t xml:space="preserve"> </w:t>
      </w:r>
      <w:r>
        <w:t>error</w:t>
      </w:r>
      <w:r>
        <w:rPr>
          <w:spacing w:val="-8"/>
        </w:rPr>
        <w:t xml:space="preserve"> </w:t>
      </w:r>
      <w:r>
        <w:t>such</w:t>
      </w:r>
      <w:r>
        <w:rPr>
          <w:spacing w:val="-8"/>
        </w:rPr>
        <w:t xml:space="preserve"> </w:t>
      </w:r>
      <w:r>
        <w:t>a</w:t>
      </w:r>
      <w:r>
        <w:rPr>
          <w:spacing w:val="-9"/>
        </w:rPr>
        <w:t xml:space="preserve"> </w:t>
      </w:r>
      <w:r>
        <w:t>1%,</w:t>
      </w:r>
      <w:r>
        <w:rPr>
          <w:spacing w:val="-9"/>
        </w:rPr>
        <w:t xml:space="preserve"> </w:t>
      </w:r>
      <w:r>
        <w:t>2%,</w:t>
      </w:r>
      <w:r>
        <w:rPr>
          <w:spacing w:val="-6"/>
        </w:rPr>
        <w:t xml:space="preserve"> </w:t>
      </w:r>
      <w:r>
        <w:t>5%,</w:t>
      </w:r>
      <w:r>
        <w:rPr>
          <w:spacing w:val="-8"/>
        </w:rPr>
        <w:t xml:space="preserve"> </w:t>
      </w:r>
      <w:r>
        <w:t>20%,</w:t>
      </w:r>
      <w:r>
        <w:rPr>
          <w:spacing w:val="-8"/>
        </w:rPr>
        <w:t xml:space="preserve"> </w:t>
      </w:r>
      <w:r>
        <w:t>50%,</w:t>
      </w:r>
      <w:r>
        <w:rPr>
          <w:spacing w:val="-8"/>
        </w:rPr>
        <w:t xml:space="preserve"> </w:t>
      </w:r>
      <w:r>
        <w:t>and</w:t>
      </w:r>
      <w:r>
        <w:rPr>
          <w:spacing w:val="-58"/>
        </w:rPr>
        <w:t xml:space="preserve"> </w:t>
      </w:r>
      <w:r>
        <w:t>eventually</w:t>
      </w:r>
      <w:r>
        <w:rPr>
          <w:spacing w:val="-1"/>
        </w:rPr>
        <w:t xml:space="preserve"> </w:t>
      </w:r>
      <w:r>
        <w:t>realized that the</w:t>
      </w:r>
      <w:r>
        <w:rPr>
          <w:spacing w:val="-2"/>
        </w:rPr>
        <w:t xml:space="preserve"> </w:t>
      </w:r>
      <w:r>
        <w:t>threshold value for</w:t>
      </w:r>
      <w:r>
        <w:rPr>
          <w:spacing w:val="-1"/>
        </w:rPr>
        <w:t xml:space="preserve"> </w:t>
      </w:r>
      <w:r>
        <w:t>our application is</w:t>
      </w:r>
      <w:r>
        <w:rPr>
          <w:spacing w:val="-1"/>
        </w:rPr>
        <w:t xml:space="preserve"> </w:t>
      </w:r>
      <w:r>
        <w:t>10%.</w:t>
      </w:r>
    </w:p>
    <w:p w14:paraId="287A8C25" w14:textId="77777777" w:rsidR="00306BA7" w:rsidRDefault="00000000">
      <w:pPr>
        <w:pStyle w:val="ListParagraph"/>
        <w:numPr>
          <w:ilvl w:val="0"/>
          <w:numId w:val="4"/>
        </w:numPr>
        <w:tabs>
          <w:tab w:val="left" w:pos="837"/>
        </w:tabs>
        <w:spacing w:line="259" w:lineRule="auto"/>
        <w:ind w:right="754"/>
        <w:jc w:val="both"/>
        <w:rPr>
          <w:sz w:val="24"/>
        </w:rPr>
      </w:pPr>
      <w:r>
        <w:rPr>
          <w:b/>
          <w:sz w:val="24"/>
        </w:rPr>
        <w:t>Adding device to TTN/Things network</w:t>
      </w:r>
      <w:r>
        <w:rPr>
          <w:sz w:val="24"/>
        </w:rPr>
        <w:t>: To connect with the TTN network, we</w:t>
      </w:r>
      <w:r>
        <w:rPr>
          <w:spacing w:val="1"/>
          <w:sz w:val="24"/>
        </w:rPr>
        <w:t xml:space="preserve"> </w:t>
      </w:r>
      <w:r>
        <w:rPr>
          <w:sz w:val="24"/>
        </w:rPr>
        <w:t>first</w:t>
      </w:r>
      <w:r>
        <w:rPr>
          <w:spacing w:val="-3"/>
          <w:sz w:val="24"/>
        </w:rPr>
        <w:t xml:space="preserve"> </w:t>
      </w:r>
      <w:r>
        <w:rPr>
          <w:sz w:val="24"/>
        </w:rPr>
        <w:t>created</w:t>
      </w:r>
      <w:r>
        <w:rPr>
          <w:spacing w:val="-4"/>
          <w:sz w:val="24"/>
        </w:rPr>
        <w:t xml:space="preserve"> </w:t>
      </w:r>
      <w:r>
        <w:rPr>
          <w:sz w:val="24"/>
        </w:rPr>
        <w:t>an</w:t>
      </w:r>
      <w:r>
        <w:rPr>
          <w:spacing w:val="-4"/>
          <w:sz w:val="24"/>
        </w:rPr>
        <w:t xml:space="preserve"> </w:t>
      </w:r>
      <w:r>
        <w:rPr>
          <w:sz w:val="24"/>
        </w:rPr>
        <w:t>account</w:t>
      </w:r>
      <w:r>
        <w:rPr>
          <w:spacing w:val="-2"/>
          <w:sz w:val="24"/>
        </w:rPr>
        <w:t xml:space="preserve"> </w:t>
      </w:r>
      <w:r>
        <w:rPr>
          <w:sz w:val="24"/>
        </w:rPr>
        <w:t>on</w:t>
      </w:r>
      <w:r>
        <w:rPr>
          <w:spacing w:val="-4"/>
          <w:sz w:val="24"/>
        </w:rPr>
        <w:t xml:space="preserve"> </w:t>
      </w:r>
      <w:r>
        <w:rPr>
          <w:sz w:val="24"/>
        </w:rPr>
        <w:t>the</w:t>
      </w:r>
      <w:r>
        <w:rPr>
          <w:color w:val="0000FF"/>
          <w:spacing w:val="-3"/>
          <w:sz w:val="24"/>
        </w:rPr>
        <w:t xml:space="preserve"> </w:t>
      </w:r>
      <w:hyperlink r:id="rId10">
        <w:r>
          <w:rPr>
            <w:color w:val="0000FF"/>
            <w:sz w:val="24"/>
            <w:u w:val="single" w:color="0000FF"/>
          </w:rPr>
          <w:t>website</w:t>
        </w:r>
        <w:r>
          <w:rPr>
            <w:color w:val="0000FF"/>
            <w:spacing w:val="-4"/>
            <w:sz w:val="24"/>
          </w:rPr>
          <w:t xml:space="preserve"> </w:t>
        </w:r>
      </w:hyperlink>
      <w:r>
        <w:rPr>
          <w:sz w:val="24"/>
        </w:rPr>
        <w:t>and</w:t>
      </w:r>
      <w:r>
        <w:rPr>
          <w:spacing w:val="-3"/>
          <w:sz w:val="24"/>
        </w:rPr>
        <w:t xml:space="preserve"> </w:t>
      </w:r>
      <w:r>
        <w:rPr>
          <w:sz w:val="24"/>
        </w:rPr>
        <w:t>attempted</w:t>
      </w:r>
      <w:r>
        <w:rPr>
          <w:spacing w:val="-4"/>
          <w:sz w:val="24"/>
        </w:rPr>
        <w:t xml:space="preserve"> </w:t>
      </w:r>
      <w:r>
        <w:rPr>
          <w:sz w:val="24"/>
        </w:rPr>
        <w:t>to</w:t>
      </w:r>
      <w:r>
        <w:rPr>
          <w:spacing w:val="-3"/>
          <w:sz w:val="24"/>
        </w:rPr>
        <w:t xml:space="preserve"> </w:t>
      </w:r>
      <w:r>
        <w:rPr>
          <w:sz w:val="24"/>
        </w:rPr>
        <w:t>access</w:t>
      </w:r>
      <w:r>
        <w:rPr>
          <w:spacing w:val="-2"/>
          <w:sz w:val="24"/>
        </w:rPr>
        <w:t xml:space="preserve"> </w:t>
      </w:r>
      <w:r>
        <w:rPr>
          <w:sz w:val="24"/>
        </w:rPr>
        <w:t>our</w:t>
      </w:r>
      <w:r>
        <w:rPr>
          <w:spacing w:val="-5"/>
          <w:sz w:val="24"/>
        </w:rPr>
        <w:t xml:space="preserve"> </w:t>
      </w:r>
      <w:r>
        <w:rPr>
          <w:sz w:val="24"/>
        </w:rPr>
        <w:t>data</w:t>
      </w:r>
      <w:r>
        <w:rPr>
          <w:spacing w:val="-4"/>
          <w:sz w:val="24"/>
        </w:rPr>
        <w:t xml:space="preserve"> </w:t>
      </w:r>
      <w:r>
        <w:rPr>
          <w:sz w:val="24"/>
        </w:rPr>
        <w:t>there.</w:t>
      </w:r>
      <w:r>
        <w:rPr>
          <w:spacing w:val="-4"/>
          <w:sz w:val="24"/>
        </w:rPr>
        <w:t xml:space="preserve"> </w:t>
      </w:r>
      <w:r>
        <w:rPr>
          <w:sz w:val="24"/>
        </w:rPr>
        <w:t>When</w:t>
      </w:r>
      <w:r>
        <w:rPr>
          <w:spacing w:val="-57"/>
          <w:sz w:val="24"/>
        </w:rPr>
        <w:t xml:space="preserve"> </w:t>
      </w:r>
      <w:r>
        <w:rPr>
          <w:sz w:val="24"/>
        </w:rPr>
        <w:t>we were unable, we realized we needed a gateway and contacted our professor for</w:t>
      </w:r>
      <w:r>
        <w:rPr>
          <w:spacing w:val="1"/>
          <w:sz w:val="24"/>
        </w:rPr>
        <w:t xml:space="preserve"> </w:t>
      </w:r>
      <w:r>
        <w:rPr>
          <w:sz w:val="24"/>
        </w:rPr>
        <w:t>assistance.</w:t>
      </w:r>
      <w:r>
        <w:rPr>
          <w:spacing w:val="-1"/>
          <w:sz w:val="24"/>
        </w:rPr>
        <w:t xml:space="preserve"> </w:t>
      </w:r>
      <w:r>
        <w:rPr>
          <w:sz w:val="24"/>
        </w:rPr>
        <w:t>When our</w:t>
      </w:r>
      <w:r>
        <w:rPr>
          <w:spacing w:val="-1"/>
          <w:sz w:val="24"/>
        </w:rPr>
        <w:t xml:space="preserve"> </w:t>
      </w:r>
      <w:r>
        <w:rPr>
          <w:sz w:val="24"/>
        </w:rPr>
        <w:t>professor provided the</w:t>
      </w:r>
      <w:r>
        <w:rPr>
          <w:spacing w:val="-1"/>
          <w:sz w:val="24"/>
        </w:rPr>
        <w:t xml:space="preserve"> </w:t>
      </w:r>
      <w:r>
        <w:rPr>
          <w:sz w:val="24"/>
        </w:rPr>
        <w:t>gateway,</w:t>
      </w:r>
      <w:r>
        <w:rPr>
          <w:spacing w:val="-1"/>
          <w:sz w:val="24"/>
        </w:rPr>
        <w:t xml:space="preserve"> </w:t>
      </w:r>
      <w:r>
        <w:rPr>
          <w:sz w:val="24"/>
        </w:rPr>
        <w:t>we</w:t>
      </w:r>
      <w:r>
        <w:rPr>
          <w:spacing w:val="-2"/>
          <w:sz w:val="24"/>
        </w:rPr>
        <w:t xml:space="preserve"> </w:t>
      </w:r>
      <w:r>
        <w:rPr>
          <w:sz w:val="24"/>
        </w:rPr>
        <w:t>were</w:t>
      </w:r>
      <w:r>
        <w:rPr>
          <w:spacing w:val="-1"/>
          <w:sz w:val="24"/>
        </w:rPr>
        <w:t xml:space="preserve"> </w:t>
      </w:r>
      <w:r>
        <w:rPr>
          <w:sz w:val="24"/>
        </w:rPr>
        <w:t>able to</w:t>
      </w:r>
      <w:r>
        <w:rPr>
          <w:spacing w:val="-1"/>
          <w:sz w:val="24"/>
        </w:rPr>
        <w:t xml:space="preserve"> </w:t>
      </w:r>
      <w:r>
        <w:rPr>
          <w:sz w:val="24"/>
        </w:rPr>
        <w:t>join.</w:t>
      </w:r>
    </w:p>
    <w:p w14:paraId="005F366C" w14:textId="77777777" w:rsidR="00306BA7" w:rsidRDefault="00000000">
      <w:pPr>
        <w:pStyle w:val="ListParagraph"/>
        <w:numPr>
          <w:ilvl w:val="0"/>
          <w:numId w:val="4"/>
        </w:numPr>
        <w:tabs>
          <w:tab w:val="left" w:pos="837"/>
        </w:tabs>
        <w:spacing w:line="259" w:lineRule="auto"/>
        <w:ind w:right="755"/>
        <w:jc w:val="both"/>
        <w:rPr>
          <w:sz w:val="24"/>
        </w:rPr>
      </w:pPr>
      <w:r>
        <w:rPr>
          <w:b/>
          <w:sz w:val="24"/>
        </w:rPr>
        <w:t>Extracting</w:t>
      </w:r>
      <w:r>
        <w:rPr>
          <w:b/>
          <w:spacing w:val="1"/>
          <w:sz w:val="24"/>
        </w:rPr>
        <w:t xml:space="preserve"> </w:t>
      </w:r>
      <w:r>
        <w:rPr>
          <w:b/>
          <w:sz w:val="24"/>
        </w:rPr>
        <w:t>Data</w:t>
      </w:r>
      <w:r>
        <w:rPr>
          <w:b/>
          <w:spacing w:val="1"/>
          <w:sz w:val="24"/>
        </w:rPr>
        <w:t xml:space="preserve"> </w:t>
      </w:r>
      <w:r>
        <w:rPr>
          <w:b/>
          <w:sz w:val="24"/>
        </w:rPr>
        <w:t>from</w:t>
      </w:r>
      <w:r>
        <w:rPr>
          <w:b/>
          <w:spacing w:val="1"/>
          <w:sz w:val="24"/>
        </w:rPr>
        <w:t xml:space="preserve"> </w:t>
      </w:r>
      <w:r>
        <w:rPr>
          <w:b/>
          <w:sz w:val="24"/>
        </w:rPr>
        <w:t>TTN</w:t>
      </w:r>
      <w:r>
        <w:rPr>
          <w:b/>
          <w:spacing w:val="1"/>
          <w:sz w:val="24"/>
        </w:rPr>
        <w:t xml:space="preserve"> </w:t>
      </w:r>
      <w:r>
        <w:rPr>
          <w:b/>
          <w:sz w:val="24"/>
        </w:rPr>
        <w:t>Server:</w:t>
      </w:r>
      <w:r>
        <w:rPr>
          <w:b/>
          <w:spacing w:val="1"/>
          <w:sz w:val="24"/>
        </w:rPr>
        <w:t xml:space="preserve"> </w:t>
      </w:r>
      <w:r>
        <w:rPr>
          <w:sz w:val="24"/>
        </w:rPr>
        <w:t>To</w:t>
      </w:r>
      <w:r>
        <w:rPr>
          <w:spacing w:val="1"/>
          <w:sz w:val="24"/>
        </w:rPr>
        <w:t xml:space="preserve"> </w:t>
      </w:r>
      <w:r>
        <w:rPr>
          <w:sz w:val="24"/>
        </w:rPr>
        <w:t>achieve</w:t>
      </w:r>
      <w:r>
        <w:rPr>
          <w:spacing w:val="1"/>
          <w:sz w:val="24"/>
        </w:rPr>
        <w:t xml:space="preserve"> </w:t>
      </w:r>
      <w:r>
        <w:rPr>
          <w:sz w:val="24"/>
        </w:rPr>
        <w:t>this</w:t>
      </w:r>
      <w:r>
        <w:rPr>
          <w:spacing w:val="1"/>
          <w:sz w:val="24"/>
        </w:rPr>
        <w:t xml:space="preserve"> </w:t>
      </w:r>
      <w:r>
        <w:rPr>
          <w:sz w:val="24"/>
        </w:rPr>
        <w:t>task,</w:t>
      </w:r>
      <w:r>
        <w:rPr>
          <w:spacing w:val="1"/>
          <w:sz w:val="24"/>
        </w:rPr>
        <w:t xml:space="preserve"> </w:t>
      </w:r>
      <w:r>
        <w:rPr>
          <w:sz w:val="24"/>
        </w:rPr>
        <w:t>we</w:t>
      </w:r>
      <w:r>
        <w:rPr>
          <w:spacing w:val="1"/>
          <w:sz w:val="24"/>
        </w:rPr>
        <w:t xml:space="preserve"> </w:t>
      </w:r>
      <w:r>
        <w:rPr>
          <w:sz w:val="24"/>
        </w:rPr>
        <w:t>used</w:t>
      </w:r>
      <w:r>
        <w:rPr>
          <w:spacing w:val="1"/>
          <w:sz w:val="24"/>
        </w:rPr>
        <w:t xml:space="preserve"> </w:t>
      </w:r>
      <w:r>
        <w:rPr>
          <w:sz w:val="24"/>
        </w:rPr>
        <w:t>MQTT</w:t>
      </w:r>
      <w:r>
        <w:rPr>
          <w:spacing w:val="1"/>
          <w:sz w:val="24"/>
        </w:rPr>
        <w:t xml:space="preserve"> </w:t>
      </w:r>
      <w:r>
        <w:rPr>
          <w:sz w:val="24"/>
        </w:rPr>
        <w:t>integration</w:t>
      </w:r>
      <w:r>
        <w:rPr>
          <w:spacing w:val="-4"/>
          <w:sz w:val="24"/>
        </w:rPr>
        <w:t xml:space="preserve"> </w:t>
      </w:r>
      <w:r>
        <w:rPr>
          <w:sz w:val="24"/>
        </w:rPr>
        <w:t>on</w:t>
      </w:r>
      <w:r>
        <w:rPr>
          <w:spacing w:val="-3"/>
          <w:sz w:val="24"/>
        </w:rPr>
        <w:t xml:space="preserve"> </w:t>
      </w:r>
      <w:r>
        <w:rPr>
          <w:sz w:val="24"/>
        </w:rPr>
        <w:t>TTN.</w:t>
      </w:r>
      <w:r>
        <w:rPr>
          <w:spacing w:val="-3"/>
          <w:sz w:val="24"/>
        </w:rPr>
        <w:t xml:space="preserve"> </w:t>
      </w:r>
      <w:r>
        <w:rPr>
          <w:sz w:val="24"/>
        </w:rPr>
        <w:t>When</w:t>
      </w:r>
      <w:r>
        <w:rPr>
          <w:spacing w:val="-3"/>
          <w:sz w:val="24"/>
        </w:rPr>
        <w:t xml:space="preserve"> </w:t>
      </w:r>
      <w:r>
        <w:rPr>
          <w:sz w:val="24"/>
        </w:rPr>
        <w:t>we</w:t>
      </w:r>
      <w:r>
        <w:rPr>
          <w:spacing w:val="-4"/>
          <w:sz w:val="24"/>
        </w:rPr>
        <w:t xml:space="preserve"> </w:t>
      </w:r>
      <w:r>
        <w:rPr>
          <w:sz w:val="24"/>
        </w:rPr>
        <w:t>received</w:t>
      </w:r>
      <w:r>
        <w:rPr>
          <w:spacing w:val="-3"/>
          <w:sz w:val="24"/>
        </w:rPr>
        <w:t xml:space="preserve"> </w:t>
      </w:r>
      <w:r>
        <w:rPr>
          <w:sz w:val="24"/>
        </w:rPr>
        <w:t>the</w:t>
      </w:r>
      <w:r>
        <w:rPr>
          <w:spacing w:val="-3"/>
          <w:sz w:val="24"/>
        </w:rPr>
        <w:t xml:space="preserve"> </w:t>
      </w:r>
      <w:r>
        <w:rPr>
          <w:sz w:val="24"/>
        </w:rPr>
        <w:t>data</w:t>
      </w:r>
      <w:r>
        <w:rPr>
          <w:spacing w:val="-4"/>
          <w:sz w:val="24"/>
        </w:rPr>
        <w:t xml:space="preserve"> </w:t>
      </w:r>
      <w:r>
        <w:rPr>
          <w:sz w:val="24"/>
        </w:rPr>
        <w:t>from</w:t>
      </w:r>
      <w:r>
        <w:rPr>
          <w:spacing w:val="-2"/>
          <w:sz w:val="24"/>
        </w:rPr>
        <w:t xml:space="preserve"> </w:t>
      </w:r>
      <w:r>
        <w:rPr>
          <w:sz w:val="24"/>
        </w:rPr>
        <w:t>the</w:t>
      </w:r>
      <w:r>
        <w:rPr>
          <w:spacing w:val="-3"/>
          <w:sz w:val="24"/>
        </w:rPr>
        <w:t xml:space="preserve"> </w:t>
      </w:r>
      <w:r>
        <w:rPr>
          <w:sz w:val="24"/>
        </w:rPr>
        <w:t>TTN</w:t>
      </w:r>
      <w:r>
        <w:rPr>
          <w:spacing w:val="-4"/>
          <w:sz w:val="24"/>
        </w:rPr>
        <w:t xml:space="preserve"> </w:t>
      </w:r>
      <w:r>
        <w:rPr>
          <w:sz w:val="24"/>
        </w:rPr>
        <w:t>server,</w:t>
      </w:r>
      <w:r>
        <w:rPr>
          <w:spacing w:val="-4"/>
          <w:sz w:val="24"/>
        </w:rPr>
        <w:t xml:space="preserve"> </w:t>
      </w:r>
      <w:r>
        <w:rPr>
          <w:sz w:val="24"/>
        </w:rPr>
        <w:t>we</w:t>
      </w:r>
      <w:r>
        <w:rPr>
          <w:spacing w:val="-5"/>
          <w:sz w:val="24"/>
        </w:rPr>
        <w:t xml:space="preserve"> </w:t>
      </w:r>
      <w:r>
        <w:rPr>
          <w:sz w:val="24"/>
        </w:rPr>
        <w:t>found</w:t>
      </w:r>
      <w:r>
        <w:rPr>
          <w:spacing w:val="-3"/>
          <w:sz w:val="24"/>
        </w:rPr>
        <w:t xml:space="preserve"> </w:t>
      </w:r>
      <w:r>
        <w:rPr>
          <w:sz w:val="24"/>
        </w:rPr>
        <w:t>that</w:t>
      </w:r>
      <w:r>
        <w:rPr>
          <w:spacing w:val="-57"/>
          <w:sz w:val="24"/>
        </w:rPr>
        <w:t xml:space="preserve"> </w:t>
      </w:r>
      <w:r>
        <w:rPr>
          <w:sz w:val="24"/>
        </w:rPr>
        <w:t>the</w:t>
      </w:r>
      <w:r>
        <w:rPr>
          <w:spacing w:val="-7"/>
          <w:sz w:val="24"/>
        </w:rPr>
        <w:t xml:space="preserve"> </w:t>
      </w:r>
      <w:r>
        <w:rPr>
          <w:sz w:val="24"/>
        </w:rPr>
        <w:t>data</w:t>
      </w:r>
      <w:r>
        <w:rPr>
          <w:spacing w:val="-7"/>
          <w:sz w:val="24"/>
        </w:rPr>
        <w:t xml:space="preserve"> </w:t>
      </w:r>
      <w:r>
        <w:rPr>
          <w:sz w:val="24"/>
        </w:rPr>
        <w:t>is</w:t>
      </w:r>
      <w:r>
        <w:rPr>
          <w:spacing w:val="-6"/>
          <w:sz w:val="24"/>
        </w:rPr>
        <w:t xml:space="preserve"> </w:t>
      </w:r>
      <w:r>
        <w:rPr>
          <w:sz w:val="24"/>
        </w:rPr>
        <w:t>in</w:t>
      </w:r>
      <w:r>
        <w:rPr>
          <w:spacing w:val="-6"/>
          <w:sz w:val="24"/>
        </w:rPr>
        <w:t xml:space="preserve"> </w:t>
      </w:r>
      <w:proofErr w:type="spellStart"/>
      <w:r>
        <w:rPr>
          <w:sz w:val="24"/>
        </w:rPr>
        <w:t>Json</w:t>
      </w:r>
      <w:proofErr w:type="spellEnd"/>
      <w:r>
        <w:rPr>
          <w:spacing w:val="-6"/>
          <w:sz w:val="24"/>
        </w:rPr>
        <w:t xml:space="preserve"> </w:t>
      </w:r>
      <w:r>
        <w:rPr>
          <w:sz w:val="24"/>
        </w:rPr>
        <w:t>file</w:t>
      </w:r>
      <w:r>
        <w:rPr>
          <w:spacing w:val="-7"/>
          <w:sz w:val="24"/>
        </w:rPr>
        <w:t xml:space="preserve"> </w:t>
      </w:r>
      <w:r>
        <w:rPr>
          <w:sz w:val="24"/>
        </w:rPr>
        <w:t>and</w:t>
      </w:r>
      <w:r>
        <w:rPr>
          <w:spacing w:val="-6"/>
          <w:sz w:val="24"/>
        </w:rPr>
        <w:t xml:space="preserve"> </w:t>
      </w:r>
      <w:r>
        <w:rPr>
          <w:sz w:val="24"/>
        </w:rPr>
        <w:t>there</w:t>
      </w:r>
      <w:r>
        <w:rPr>
          <w:spacing w:val="-6"/>
          <w:sz w:val="24"/>
        </w:rPr>
        <w:t xml:space="preserve"> </w:t>
      </w:r>
      <w:r>
        <w:rPr>
          <w:sz w:val="24"/>
        </w:rPr>
        <w:t>are</w:t>
      </w:r>
      <w:r>
        <w:rPr>
          <w:spacing w:val="-7"/>
          <w:sz w:val="24"/>
        </w:rPr>
        <w:t xml:space="preserve"> </w:t>
      </w:r>
      <w:r>
        <w:rPr>
          <w:sz w:val="24"/>
        </w:rPr>
        <w:t>many</w:t>
      </w:r>
      <w:r>
        <w:rPr>
          <w:spacing w:val="-7"/>
          <w:sz w:val="24"/>
        </w:rPr>
        <w:t xml:space="preserve"> </w:t>
      </w:r>
      <w:r>
        <w:rPr>
          <w:sz w:val="24"/>
        </w:rPr>
        <w:t>payloads</w:t>
      </w:r>
      <w:r>
        <w:rPr>
          <w:spacing w:val="-6"/>
          <w:sz w:val="24"/>
        </w:rPr>
        <w:t xml:space="preserve"> </w:t>
      </w:r>
      <w:r>
        <w:rPr>
          <w:sz w:val="24"/>
        </w:rPr>
        <w:t>from</w:t>
      </w:r>
      <w:r>
        <w:rPr>
          <w:spacing w:val="-6"/>
          <w:sz w:val="24"/>
        </w:rPr>
        <w:t xml:space="preserve"> </w:t>
      </w:r>
      <w:r>
        <w:rPr>
          <w:sz w:val="24"/>
        </w:rPr>
        <w:t>different</w:t>
      </w:r>
      <w:r>
        <w:rPr>
          <w:spacing w:val="-6"/>
          <w:sz w:val="24"/>
        </w:rPr>
        <w:t xml:space="preserve"> </w:t>
      </w:r>
      <w:r>
        <w:rPr>
          <w:sz w:val="24"/>
        </w:rPr>
        <w:t>gateway.</w:t>
      </w:r>
      <w:r>
        <w:rPr>
          <w:spacing w:val="-4"/>
          <w:sz w:val="24"/>
        </w:rPr>
        <w:t xml:space="preserve"> </w:t>
      </w:r>
      <w:r>
        <w:rPr>
          <w:sz w:val="24"/>
        </w:rPr>
        <w:t>First,</w:t>
      </w:r>
      <w:r>
        <w:rPr>
          <w:spacing w:val="-6"/>
          <w:sz w:val="24"/>
        </w:rPr>
        <w:t xml:space="preserve"> </w:t>
      </w:r>
      <w:r>
        <w:rPr>
          <w:sz w:val="24"/>
        </w:rPr>
        <w:t>we</w:t>
      </w:r>
      <w:r>
        <w:rPr>
          <w:spacing w:val="-57"/>
          <w:sz w:val="24"/>
        </w:rPr>
        <w:t xml:space="preserve"> </w:t>
      </w:r>
      <w:r>
        <w:rPr>
          <w:sz w:val="24"/>
        </w:rPr>
        <w:t>find</w:t>
      </w:r>
      <w:r>
        <w:rPr>
          <w:spacing w:val="-1"/>
          <w:sz w:val="24"/>
        </w:rPr>
        <w:t xml:space="preserve"> </w:t>
      </w:r>
      <w:r>
        <w:rPr>
          <w:sz w:val="24"/>
        </w:rPr>
        <w:t>our</w:t>
      </w:r>
      <w:r>
        <w:rPr>
          <w:spacing w:val="-1"/>
          <w:sz w:val="24"/>
        </w:rPr>
        <w:t xml:space="preserve"> </w:t>
      </w:r>
      <w:r>
        <w:rPr>
          <w:sz w:val="24"/>
        </w:rPr>
        <w:t>gateway from</w:t>
      </w:r>
      <w:r>
        <w:rPr>
          <w:spacing w:val="-1"/>
          <w:sz w:val="24"/>
        </w:rPr>
        <w:t xml:space="preserve"> </w:t>
      </w:r>
      <w:r>
        <w:rPr>
          <w:sz w:val="24"/>
        </w:rPr>
        <w:t xml:space="preserve">the </w:t>
      </w:r>
      <w:proofErr w:type="spellStart"/>
      <w:r>
        <w:rPr>
          <w:sz w:val="24"/>
        </w:rPr>
        <w:t>Json</w:t>
      </w:r>
      <w:proofErr w:type="spellEnd"/>
      <w:r>
        <w:rPr>
          <w:sz w:val="24"/>
        </w:rPr>
        <w:t xml:space="preserve"> files and</w:t>
      </w:r>
      <w:r>
        <w:rPr>
          <w:spacing w:val="-1"/>
          <w:sz w:val="24"/>
        </w:rPr>
        <w:t xml:space="preserve"> </w:t>
      </w:r>
      <w:r>
        <w:rPr>
          <w:sz w:val="24"/>
        </w:rPr>
        <w:t>filter out</w:t>
      </w:r>
      <w:r>
        <w:rPr>
          <w:spacing w:val="1"/>
          <w:sz w:val="24"/>
        </w:rPr>
        <w:t xml:space="preserve"> </w:t>
      </w:r>
      <w:r>
        <w:rPr>
          <w:sz w:val="24"/>
        </w:rPr>
        <w:t>the payload</w:t>
      </w:r>
      <w:r>
        <w:rPr>
          <w:spacing w:val="-1"/>
          <w:sz w:val="24"/>
        </w:rPr>
        <w:t xml:space="preserve"> </w:t>
      </w:r>
      <w:r>
        <w:rPr>
          <w:sz w:val="24"/>
        </w:rPr>
        <w:t>from this file.</w:t>
      </w:r>
    </w:p>
    <w:p w14:paraId="5FB76B94" w14:textId="7176F1A3" w:rsidR="00306BA7" w:rsidRDefault="00000000">
      <w:pPr>
        <w:pStyle w:val="ListParagraph"/>
        <w:numPr>
          <w:ilvl w:val="0"/>
          <w:numId w:val="4"/>
        </w:numPr>
        <w:tabs>
          <w:tab w:val="left" w:pos="837"/>
        </w:tabs>
        <w:spacing w:line="259" w:lineRule="auto"/>
        <w:ind w:right="753"/>
        <w:jc w:val="both"/>
        <w:rPr>
          <w:sz w:val="24"/>
        </w:rPr>
      </w:pPr>
      <w:r>
        <w:rPr>
          <w:b/>
          <w:sz w:val="24"/>
        </w:rPr>
        <w:t xml:space="preserve">Connect the Display with The Raspberry pi: </w:t>
      </w:r>
      <w:r>
        <w:rPr>
          <w:sz w:val="24"/>
        </w:rPr>
        <w:t>We also faced problem to integrate</w:t>
      </w:r>
      <w:r>
        <w:rPr>
          <w:spacing w:val="1"/>
          <w:sz w:val="24"/>
        </w:rPr>
        <w:t xml:space="preserve"> </w:t>
      </w:r>
      <w:r>
        <w:rPr>
          <w:sz w:val="24"/>
        </w:rPr>
        <w:t>the</w:t>
      </w:r>
      <w:r>
        <w:rPr>
          <w:spacing w:val="1"/>
          <w:sz w:val="24"/>
        </w:rPr>
        <w:t xml:space="preserve"> </w:t>
      </w:r>
      <w:r>
        <w:rPr>
          <w:sz w:val="24"/>
        </w:rPr>
        <w:t>display</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Raspberry</w:t>
      </w:r>
      <w:r>
        <w:rPr>
          <w:spacing w:val="1"/>
          <w:sz w:val="24"/>
        </w:rPr>
        <w:t xml:space="preserve"> </w:t>
      </w:r>
      <w:r>
        <w:rPr>
          <w:sz w:val="24"/>
        </w:rPr>
        <w:t>pi.</w:t>
      </w:r>
      <w:r>
        <w:rPr>
          <w:spacing w:val="1"/>
          <w:sz w:val="24"/>
        </w:rPr>
        <w:t xml:space="preserve"> </w:t>
      </w:r>
      <w:r>
        <w:rPr>
          <w:sz w:val="24"/>
        </w:rPr>
        <w:t>When</w:t>
      </w:r>
      <w:r>
        <w:rPr>
          <w:spacing w:val="1"/>
          <w:sz w:val="24"/>
        </w:rPr>
        <w:t xml:space="preserve"> </w:t>
      </w:r>
      <w:r>
        <w:rPr>
          <w:sz w:val="24"/>
        </w:rPr>
        <w:t>we</w:t>
      </w:r>
      <w:r>
        <w:rPr>
          <w:spacing w:val="1"/>
          <w:sz w:val="24"/>
        </w:rPr>
        <w:t xml:space="preserve"> </w:t>
      </w:r>
      <w:r>
        <w:rPr>
          <w:sz w:val="24"/>
        </w:rPr>
        <w:t>connected</w:t>
      </w:r>
      <w:r>
        <w:rPr>
          <w:spacing w:val="1"/>
          <w:sz w:val="24"/>
        </w:rPr>
        <w:t xml:space="preserve"> </w:t>
      </w:r>
      <w:r>
        <w:rPr>
          <w:sz w:val="24"/>
        </w:rPr>
        <w:t>the</w:t>
      </w:r>
      <w:r>
        <w:rPr>
          <w:spacing w:val="1"/>
          <w:sz w:val="24"/>
        </w:rPr>
        <w:t xml:space="preserve"> </w:t>
      </w:r>
      <w:r>
        <w:rPr>
          <w:sz w:val="24"/>
        </w:rPr>
        <w:t>display</w:t>
      </w:r>
      <w:r>
        <w:rPr>
          <w:spacing w:val="1"/>
          <w:sz w:val="24"/>
        </w:rPr>
        <w:t xml:space="preserve"> </w:t>
      </w:r>
      <w:r>
        <w:rPr>
          <w:sz w:val="24"/>
        </w:rPr>
        <w:t>with</w:t>
      </w:r>
      <w:r>
        <w:rPr>
          <w:spacing w:val="1"/>
          <w:sz w:val="24"/>
        </w:rPr>
        <w:t xml:space="preserve"> </w:t>
      </w:r>
      <w:r>
        <w:rPr>
          <w:sz w:val="24"/>
        </w:rPr>
        <w:t>the</w:t>
      </w:r>
      <w:r>
        <w:rPr>
          <w:spacing w:val="-57"/>
          <w:sz w:val="24"/>
        </w:rPr>
        <w:t xml:space="preserve"> </w:t>
      </w:r>
      <w:r>
        <w:rPr>
          <w:sz w:val="24"/>
        </w:rPr>
        <w:t>Raspberry</w:t>
      </w:r>
      <w:r>
        <w:rPr>
          <w:spacing w:val="-11"/>
          <w:sz w:val="24"/>
        </w:rPr>
        <w:t xml:space="preserve"> </w:t>
      </w:r>
      <w:r>
        <w:rPr>
          <w:sz w:val="24"/>
        </w:rPr>
        <w:t>pi,</w:t>
      </w:r>
      <w:r>
        <w:rPr>
          <w:spacing w:val="-10"/>
          <w:sz w:val="24"/>
        </w:rPr>
        <w:t xml:space="preserve"> </w:t>
      </w:r>
      <w:r>
        <w:rPr>
          <w:sz w:val="24"/>
        </w:rPr>
        <w:t>we</w:t>
      </w:r>
      <w:r>
        <w:rPr>
          <w:spacing w:val="-12"/>
          <w:sz w:val="24"/>
        </w:rPr>
        <w:t xml:space="preserve"> </w:t>
      </w:r>
      <w:r>
        <w:rPr>
          <w:sz w:val="24"/>
        </w:rPr>
        <w:t>did</w:t>
      </w:r>
      <w:r>
        <w:rPr>
          <w:spacing w:val="-10"/>
          <w:sz w:val="24"/>
        </w:rPr>
        <w:t xml:space="preserve"> </w:t>
      </w:r>
      <w:r>
        <w:rPr>
          <w:sz w:val="24"/>
        </w:rPr>
        <w:t>not</w:t>
      </w:r>
      <w:r>
        <w:rPr>
          <w:spacing w:val="-8"/>
          <w:sz w:val="24"/>
        </w:rPr>
        <w:t xml:space="preserve"> </w:t>
      </w:r>
      <w:r>
        <w:rPr>
          <w:sz w:val="24"/>
        </w:rPr>
        <w:t>get</w:t>
      </w:r>
      <w:r>
        <w:rPr>
          <w:spacing w:val="-10"/>
          <w:sz w:val="24"/>
        </w:rPr>
        <w:t xml:space="preserve"> </w:t>
      </w:r>
      <w:r>
        <w:rPr>
          <w:sz w:val="24"/>
        </w:rPr>
        <w:t>any</w:t>
      </w:r>
      <w:r>
        <w:rPr>
          <w:spacing w:val="-11"/>
          <w:sz w:val="24"/>
        </w:rPr>
        <w:t xml:space="preserve"> </w:t>
      </w:r>
      <w:r>
        <w:rPr>
          <w:sz w:val="24"/>
        </w:rPr>
        <w:t>signal</w:t>
      </w:r>
      <w:r>
        <w:rPr>
          <w:spacing w:val="-10"/>
          <w:sz w:val="24"/>
        </w:rPr>
        <w:t xml:space="preserve"> </w:t>
      </w:r>
      <w:r>
        <w:rPr>
          <w:sz w:val="24"/>
        </w:rPr>
        <w:t>from</w:t>
      </w:r>
      <w:r>
        <w:rPr>
          <w:spacing w:val="-10"/>
          <w:sz w:val="24"/>
        </w:rPr>
        <w:t xml:space="preserve"> </w:t>
      </w:r>
      <w:r>
        <w:rPr>
          <w:sz w:val="24"/>
        </w:rPr>
        <w:t>the</w:t>
      </w:r>
      <w:r>
        <w:rPr>
          <w:spacing w:val="-9"/>
          <w:sz w:val="24"/>
        </w:rPr>
        <w:t xml:space="preserve"> </w:t>
      </w:r>
      <w:r>
        <w:rPr>
          <w:sz w:val="24"/>
        </w:rPr>
        <w:t>raspberry</w:t>
      </w:r>
      <w:r>
        <w:rPr>
          <w:spacing w:val="-10"/>
          <w:sz w:val="24"/>
        </w:rPr>
        <w:t xml:space="preserve"> </w:t>
      </w:r>
      <w:r>
        <w:rPr>
          <w:sz w:val="24"/>
        </w:rPr>
        <w:t>pi.</w:t>
      </w:r>
      <w:r>
        <w:rPr>
          <w:spacing w:val="-11"/>
          <w:sz w:val="24"/>
        </w:rPr>
        <w:t xml:space="preserve"> </w:t>
      </w:r>
      <w:r>
        <w:rPr>
          <w:sz w:val="24"/>
        </w:rPr>
        <w:t>We</w:t>
      </w:r>
      <w:r>
        <w:rPr>
          <w:spacing w:val="-11"/>
          <w:sz w:val="24"/>
        </w:rPr>
        <w:t xml:space="preserve"> </w:t>
      </w:r>
      <w:r>
        <w:rPr>
          <w:sz w:val="24"/>
        </w:rPr>
        <w:t>found</w:t>
      </w:r>
      <w:r>
        <w:rPr>
          <w:spacing w:val="-12"/>
          <w:sz w:val="24"/>
        </w:rPr>
        <w:t xml:space="preserve"> </w:t>
      </w:r>
      <w:r>
        <w:rPr>
          <w:sz w:val="24"/>
        </w:rPr>
        <w:t>that</w:t>
      </w:r>
      <w:r>
        <w:rPr>
          <w:spacing w:val="-8"/>
          <w:sz w:val="24"/>
        </w:rPr>
        <w:t xml:space="preserve"> </w:t>
      </w:r>
      <w:r>
        <w:rPr>
          <w:sz w:val="24"/>
        </w:rPr>
        <w:t>we</w:t>
      </w:r>
      <w:r>
        <w:rPr>
          <w:spacing w:val="-12"/>
          <w:sz w:val="24"/>
        </w:rPr>
        <w:t xml:space="preserve"> </w:t>
      </w:r>
      <w:r>
        <w:rPr>
          <w:sz w:val="24"/>
        </w:rPr>
        <w:t>need</w:t>
      </w:r>
      <w:r>
        <w:rPr>
          <w:spacing w:val="-58"/>
          <w:sz w:val="24"/>
        </w:rPr>
        <w:t xml:space="preserve"> </w:t>
      </w:r>
      <w:r>
        <w:rPr>
          <w:sz w:val="24"/>
        </w:rPr>
        <w:t xml:space="preserve">to install some library to the Raspberry pi </w:t>
      </w:r>
      <w:r w:rsidR="004B430F">
        <w:rPr>
          <w:sz w:val="24"/>
          <w:lang w:val="en-DE"/>
        </w:rPr>
        <w:t>to get the signal on the</w:t>
      </w:r>
      <w:r>
        <w:rPr>
          <w:sz w:val="24"/>
        </w:rPr>
        <w:t xml:space="preserve"> display</w:t>
      </w:r>
      <w:r w:rsidR="004B430F">
        <w:rPr>
          <w:sz w:val="24"/>
          <w:lang w:val="en-DE"/>
        </w:rPr>
        <w:t xml:space="preserve"> therefore,</w:t>
      </w:r>
      <w:r>
        <w:rPr>
          <w:sz w:val="24"/>
        </w:rPr>
        <w:t xml:space="preserve"> we installed the</w:t>
      </w:r>
      <w:r w:rsidR="004B430F">
        <w:rPr>
          <w:sz w:val="24"/>
          <w:lang w:val="en-DE"/>
        </w:rPr>
        <w:t xml:space="preserve"> specific</w:t>
      </w:r>
      <w:r>
        <w:rPr>
          <w:spacing w:val="1"/>
          <w:sz w:val="24"/>
        </w:rPr>
        <w:t xml:space="preserve"> </w:t>
      </w:r>
      <w:r>
        <w:rPr>
          <w:sz w:val="24"/>
        </w:rPr>
        <w:t>library.</w:t>
      </w:r>
    </w:p>
    <w:p w14:paraId="1AA6FC43" w14:textId="77777777" w:rsidR="00306BA7" w:rsidRDefault="00306BA7">
      <w:pPr>
        <w:spacing w:line="259" w:lineRule="auto"/>
        <w:jc w:val="both"/>
        <w:rPr>
          <w:sz w:val="24"/>
        </w:rPr>
        <w:sectPr w:rsidR="00306BA7">
          <w:pgSz w:w="12240" w:h="15840"/>
          <w:pgMar w:top="1360" w:right="1300" w:bottom="1200" w:left="1300" w:header="0" w:footer="1005" w:gutter="0"/>
          <w:pgBorders w:offsetFrom="page">
            <w:top w:val="single" w:sz="4" w:space="24" w:color="000000"/>
            <w:left w:val="single" w:sz="4" w:space="24" w:color="000000"/>
            <w:bottom w:val="single" w:sz="4" w:space="24" w:color="000000"/>
            <w:right w:val="single" w:sz="4" w:space="24" w:color="000000"/>
          </w:pgBorders>
          <w:cols w:space="720"/>
        </w:sectPr>
      </w:pPr>
    </w:p>
    <w:p w14:paraId="132862FF" w14:textId="77777777" w:rsidR="00306BA7" w:rsidRDefault="00000000">
      <w:pPr>
        <w:pStyle w:val="Heading2"/>
        <w:spacing w:before="75"/>
      </w:pPr>
      <w:bookmarkStart w:id="2" w:name="_bookmark2"/>
      <w:bookmarkEnd w:id="2"/>
      <w:r>
        <w:lastRenderedPageBreak/>
        <w:t>Hardware</w:t>
      </w:r>
      <w:r>
        <w:rPr>
          <w:spacing w:val="-10"/>
        </w:rPr>
        <w:t xml:space="preserve"> </w:t>
      </w:r>
      <w:r>
        <w:t>components:</w:t>
      </w:r>
    </w:p>
    <w:p w14:paraId="0F6A7D26" w14:textId="77777777" w:rsidR="00306BA7" w:rsidRDefault="00000000">
      <w:pPr>
        <w:pStyle w:val="ListParagraph"/>
        <w:numPr>
          <w:ilvl w:val="0"/>
          <w:numId w:val="3"/>
        </w:numPr>
        <w:tabs>
          <w:tab w:val="left" w:pos="836"/>
          <w:tab w:val="left" w:pos="837"/>
        </w:tabs>
        <w:spacing w:before="47"/>
        <w:ind w:hanging="361"/>
        <w:rPr>
          <w:sz w:val="24"/>
        </w:rPr>
      </w:pPr>
      <w:proofErr w:type="spellStart"/>
      <w:r>
        <w:rPr>
          <w:sz w:val="24"/>
        </w:rPr>
        <w:t>Pysense</w:t>
      </w:r>
      <w:proofErr w:type="spellEnd"/>
    </w:p>
    <w:p w14:paraId="034FCA3D" w14:textId="77777777" w:rsidR="00306BA7" w:rsidRDefault="00000000">
      <w:pPr>
        <w:pStyle w:val="ListParagraph"/>
        <w:numPr>
          <w:ilvl w:val="0"/>
          <w:numId w:val="3"/>
        </w:numPr>
        <w:tabs>
          <w:tab w:val="left" w:pos="836"/>
          <w:tab w:val="left" w:pos="837"/>
        </w:tabs>
        <w:spacing w:before="41"/>
        <w:ind w:hanging="361"/>
        <w:rPr>
          <w:sz w:val="24"/>
        </w:rPr>
      </w:pPr>
      <w:r>
        <w:rPr>
          <w:sz w:val="24"/>
        </w:rPr>
        <w:t>Lora</w:t>
      </w:r>
      <w:r>
        <w:rPr>
          <w:spacing w:val="-3"/>
          <w:sz w:val="24"/>
        </w:rPr>
        <w:t xml:space="preserve"> </w:t>
      </w:r>
      <w:proofErr w:type="spellStart"/>
      <w:r>
        <w:rPr>
          <w:sz w:val="24"/>
        </w:rPr>
        <w:t>GateWay</w:t>
      </w:r>
      <w:proofErr w:type="spellEnd"/>
    </w:p>
    <w:p w14:paraId="270E38D0" w14:textId="77777777" w:rsidR="00306BA7" w:rsidRDefault="00000000">
      <w:pPr>
        <w:pStyle w:val="ListParagraph"/>
        <w:numPr>
          <w:ilvl w:val="0"/>
          <w:numId w:val="3"/>
        </w:numPr>
        <w:tabs>
          <w:tab w:val="left" w:pos="836"/>
          <w:tab w:val="left" w:pos="837"/>
        </w:tabs>
        <w:spacing w:before="41"/>
        <w:ind w:hanging="361"/>
        <w:rPr>
          <w:sz w:val="24"/>
        </w:rPr>
      </w:pPr>
      <w:r>
        <w:rPr>
          <w:sz w:val="24"/>
        </w:rPr>
        <w:t>Raspberry</w:t>
      </w:r>
      <w:r>
        <w:rPr>
          <w:spacing w:val="-2"/>
          <w:sz w:val="24"/>
        </w:rPr>
        <w:t xml:space="preserve"> </w:t>
      </w:r>
      <w:r>
        <w:rPr>
          <w:sz w:val="24"/>
        </w:rPr>
        <w:t>pi</w:t>
      </w:r>
      <w:r>
        <w:rPr>
          <w:spacing w:val="-1"/>
          <w:sz w:val="24"/>
        </w:rPr>
        <w:t xml:space="preserve"> </w:t>
      </w:r>
      <w:r>
        <w:rPr>
          <w:sz w:val="24"/>
        </w:rPr>
        <w:t>3</w:t>
      </w:r>
      <w:r>
        <w:rPr>
          <w:spacing w:val="-1"/>
          <w:sz w:val="24"/>
        </w:rPr>
        <w:t xml:space="preserve"> </w:t>
      </w:r>
      <w:r>
        <w:rPr>
          <w:sz w:val="24"/>
        </w:rPr>
        <w:t>(Installed</w:t>
      </w:r>
      <w:r>
        <w:rPr>
          <w:spacing w:val="-1"/>
          <w:sz w:val="24"/>
        </w:rPr>
        <w:t xml:space="preserve"> </w:t>
      </w:r>
      <w:r>
        <w:rPr>
          <w:sz w:val="24"/>
        </w:rPr>
        <w:t>at</w:t>
      </w:r>
      <w:r>
        <w:rPr>
          <w:spacing w:val="-1"/>
          <w:sz w:val="24"/>
        </w:rPr>
        <w:t xml:space="preserve"> </w:t>
      </w:r>
      <w:r>
        <w:rPr>
          <w:sz w:val="24"/>
        </w:rPr>
        <w:t>the</w:t>
      </w:r>
      <w:r>
        <w:rPr>
          <w:spacing w:val="-2"/>
          <w:sz w:val="24"/>
        </w:rPr>
        <w:t xml:space="preserve"> </w:t>
      </w:r>
      <w:r>
        <w:rPr>
          <w:sz w:val="24"/>
        </w:rPr>
        <w:t>control</w:t>
      </w:r>
      <w:r>
        <w:rPr>
          <w:spacing w:val="-1"/>
          <w:sz w:val="24"/>
        </w:rPr>
        <w:t xml:space="preserve"> </w:t>
      </w:r>
      <w:r>
        <w:rPr>
          <w:sz w:val="24"/>
        </w:rPr>
        <w:t>room)</w:t>
      </w:r>
    </w:p>
    <w:p w14:paraId="67A6554F" w14:textId="77777777" w:rsidR="00306BA7" w:rsidRDefault="00000000">
      <w:pPr>
        <w:pStyle w:val="ListParagraph"/>
        <w:numPr>
          <w:ilvl w:val="0"/>
          <w:numId w:val="3"/>
        </w:numPr>
        <w:tabs>
          <w:tab w:val="left" w:pos="836"/>
          <w:tab w:val="left" w:pos="837"/>
        </w:tabs>
        <w:spacing w:before="40"/>
        <w:ind w:hanging="361"/>
        <w:rPr>
          <w:sz w:val="24"/>
        </w:rPr>
      </w:pPr>
      <w:r>
        <w:rPr>
          <w:sz w:val="24"/>
        </w:rPr>
        <w:t>Alarm</w:t>
      </w:r>
      <w:r>
        <w:rPr>
          <w:spacing w:val="-2"/>
          <w:sz w:val="24"/>
        </w:rPr>
        <w:t xml:space="preserve"> </w:t>
      </w:r>
      <w:r>
        <w:rPr>
          <w:sz w:val="24"/>
        </w:rPr>
        <w:t>devices</w:t>
      </w:r>
      <w:r>
        <w:rPr>
          <w:spacing w:val="1"/>
          <w:sz w:val="24"/>
        </w:rPr>
        <w:t xml:space="preserve"> </w:t>
      </w:r>
      <w:r>
        <w:rPr>
          <w:sz w:val="24"/>
        </w:rPr>
        <w:t>(Led,</w:t>
      </w:r>
      <w:r>
        <w:rPr>
          <w:spacing w:val="-2"/>
          <w:sz w:val="24"/>
        </w:rPr>
        <w:t xml:space="preserve"> </w:t>
      </w:r>
      <w:r>
        <w:rPr>
          <w:sz w:val="24"/>
        </w:rPr>
        <w:t>Buzzer,</w:t>
      </w:r>
      <w:r>
        <w:rPr>
          <w:spacing w:val="-1"/>
          <w:sz w:val="24"/>
        </w:rPr>
        <w:t xml:space="preserve"> </w:t>
      </w:r>
      <w:r>
        <w:rPr>
          <w:sz w:val="24"/>
        </w:rPr>
        <w:t>Display,</w:t>
      </w:r>
      <w:r>
        <w:rPr>
          <w:spacing w:val="-1"/>
          <w:sz w:val="24"/>
        </w:rPr>
        <w:t xml:space="preserve"> </w:t>
      </w:r>
      <w:r>
        <w:rPr>
          <w:sz w:val="24"/>
        </w:rPr>
        <w:t>Mobile</w:t>
      </w:r>
      <w:r>
        <w:rPr>
          <w:spacing w:val="-3"/>
          <w:sz w:val="24"/>
        </w:rPr>
        <w:t xml:space="preserve"> </w:t>
      </w:r>
      <w:r>
        <w:rPr>
          <w:sz w:val="24"/>
        </w:rPr>
        <w:t>Phone)</w:t>
      </w:r>
    </w:p>
    <w:p w14:paraId="7323AF0F" w14:textId="77777777" w:rsidR="00306BA7" w:rsidRDefault="00000000">
      <w:pPr>
        <w:pStyle w:val="ListParagraph"/>
        <w:numPr>
          <w:ilvl w:val="0"/>
          <w:numId w:val="3"/>
        </w:numPr>
        <w:tabs>
          <w:tab w:val="left" w:pos="836"/>
          <w:tab w:val="left" w:pos="837"/>
        </w:tabs>
        <w:spacing w:before="44"/>
        <w:ind w:hanging="361"/>
        <w:rPr>
          <w:sz w:val="24"/>
        </w:rPr>
      </w:pPr>
      <w:r>
        <w:rPr>
          <w:sz w:val="24"/>
        </w:rPr>
        <w:t>Breadboard</w:t>
      </w:r>
    </w:p>
    <w:p w14:paraId="3AFFB9DA" w14:textId="77777777" w:rsidR="00306BA7" w:rsidRDefault="00000000">
      <w:pPr>
        <w:pStyle w:val="ListParagraph"/>
        <w:numPr>
          <w:ilvl w:val="0"/>
          <w:numId w:val="3"/>
        </w:numPr>
        <w:tabs>
          <w:tab w:val="left" w:pos="836"/>
          <w:tab w:val="left" w:pos="837"/>
        </w:tabs>
        <w:spacing w:before="40"/>
        <w:ind w:hanging="361"/>
        <w:rPr>
          <w:sz w:val="24"/>
        </w:rPr>
      </w:pPr>
      <w:r>
        <w:rPr>
          <w:sz w:val="24"/>
        </w:rPr>
        <w:t>Jumper</w:t>
      </w:r>
      <w:r>
        <w:rPr>
          <w:spacing w:val="-3"/>
          <w:sz w:val="24"/>
        </w:rPr>
        <w:t xml:space="preserve"> </w:t>
      </w:r>
      <w:r>
        <w:rPr>
          <w:sz w:val="24"/>
        </w:rPr>
        <w:t>Wires</w:t>
      </w:r>
    </w:p>
    <w:p w14:paraId="7F89AD25" w14:textId="77777777" w:rsidR="00306BA7" w:rsidRDefault="00306BA7">
      <w:pPr>
        <w:pStyle w:val="BodyText"/>
        <w:spacing w:before="5"/>
        <w:rPr>
          <w:sz w:val="32"/>
        </w:rPr>
      </w:pPr>
    </w:p>
    <w:p w14:paraId="5FC4532F" w14:textId="77777777" w:rsidR="00306BA7" w:rsidRDefault="00000000">
      <w:pPr>
        <w:pStyle w:val="Heading2"/>
      </w:pPr>
      <w:bookmarkStart w:id="3" w:name="_bookmark3"/>
      <w:bookmarkEnd w:id="3"/>
      <w:r>
        <w:t>Software:</w:t>
      </w:r>
    </w:p>
    <w:p w14:paraId="09B81DE6" w14:textId="77777777" w:rsidR="00306BA7" w:rsidRDefault="00000000">
      <w:pPr>
        <w:pStyle w:val="ListParagraph"/>
        <w:numPr>
          <w:ilvl w:val="0"/>
          <w:numId w:val="3"/>
        </w:numPr>
        <w:tabs>
          <w:tab w:val="left" w:pos="836"/>
          <w:tab w:val="left" w:pos="837"/>
        </w:tabs>
        <w:spacing w:before="44"/>
        <w:ind w:hanging="361"/>
        <w:rPr>
          <w:sz w:val="24"/>
        </w:rPr>
      </w:pPr>
      <w:r>
        <w:rPr>
          <w:sz w:val="24"/>
        </w:rPr>
        <w:t>VS Studio with</w:t>
      </w:r>
      <w:r>
        <w:rPr>
          <w:spacing w:val="-2"/>
          <w:sz w:val="24"/>
        </w:rPr>
        <w:t xml:space="preserve"> </w:t>
      </w:r>
      <w:proofErr w:type="spellStart"/>
      <w:r>
        <w:rPr>
          <w:sz w:val="24"/>
        </w:rPr>
        <w:t>Pymakr</w:t>
      </w:r>
      <w:proofErr w:type="spellEnd"/>
      <w:r>
        <w:rPr>
          <w:spacing w:val="-1"/>
          <w:sz w:val="24"/>
        </w:rPr>
        <w:t xml:space="preserve"> </w:t>
      </w:r>
      <w:r>
        <w:rPr>
          <w:sz w:val="24"/>
        </w:rPr>
        <w:t>Extension</w:t>
      </w:r>
    </w:p>
    <w:p w14:paraId="775FC2A3" w14:textId="77777777" w:rsidR="00306BA7" w:rsidRDefault="00000000">
      <w:pPr>
        <w:pStyle w:val="ListParagraph"/>
        <w:numPr>
          <w:ilvl w:val="0"/>
          <w:numId w:val="3"/>
        </w:numPr>
        <w:tabs>
          <w:tab w:val="left" w:pos="836"/>
          <w:tab w:val="left" w:pos="837"/>
        </w:tabs>
        <w:spacing w:before="40"/>
        <w:ind w:hanging="361"/>
        <w:rPr>
          <w:sz w:val="24"/>
        </w:rPr>
      </w:pPr>
      <w:r>
        <w:rPr>
          <w:sz w:val="24"/>
        </w:rPr>
        <w:t>Python</w:t>
      </w:r>
      <w:r>
        <w:rPr>
          <w:spacing w:val="-1"/>
          <w:sz w:val="24"/>
        </w:rPr>
        <w:t xml:space="preserve"> </w:t>
      </w:r>
      <w:r>
        <w:rPr>
          <w:sz w:val="24"/>
        </w:rPr>
        <w:t>programming</w:t>
      </w:r>
    </w:p>
    <w:p w14:paraId="2FBAEF5C" w14:textId="77777777" w:rsidR="00306BA7" w:rsidRDefault="00306BA7">
      <w:pPr>
        <w:pStyle w:val="BodyText"/>
        <w:spacing w:before="2"/>
        <w:rPr>
          <w:sz w:val="29"/>
        </w:rPr>
      </w:pPr>
    </w:p>
    <w:p w14:paraId="317D77E9" w14:textId="77777777" w:rsidR="00306BA7" w:rsidRDefault="00000000">
      <w:pPr>
        <w:pStyle w:val="BodyText"/>
        <w:spacing w:line="276" w:lineRule="auto"/>
        <w:ind w:left="116" w:right="116"/>
        <w:jc w:val="both"/>
      </w:pPr>
      <w:bookmarkStart w:id="4" w:name="_bookmark4"/>
      <w:bookmarkEnd w:id="4"/>
      <w:proofErr w:type="spellStart"/>
      <w:r>
        <w:rPr>
          <w:b/>
          <w:sz w:val="26"/>
        </w:rPr>
        <w:t>Pysense</w:t>
      </w:r>
      <w:proofErr w:type="spellEnd"/>
      <w:r>
        <w:rPr>
          <w:b/>
          <w:sz w:val="26"/>
        </w:rPr>
        <w:t xml:space="preserve">: </w:t>
      </w:r>
      <w:r>
        <w:t>A</w:t>
      </w:r>
      <w:r>
        <w:rPr>
          <w:spacing w:val="1"/>
        </w:rPr>
        <w:t xml:space="preserve"> </w:t>
      </w:r>
      <w:r>
        <w:t>new</w:t>
      </w:r>
      <w:r>
        <w:rPr>
          <w:spacing w:val="1"/>
        </w:rPr>
        <w:t xml:space="preserve"> </w:t>
      </w:r>
      <w:r>
        <w:t>sensor</w:t>
      </w:r>
      <w:r>
        <w:rPr>
          <w:spacing w:val="1"/>
        </w:rPr>
        <w:t xml:space="preserve"> </w:t>
      </w:r>
      <w:r>
        <w:t>shield</w:t>
      </w:r>
      <w:r>
        <w:rPr>
          <w:spacing w:val="1"/>
        </w:rPr>
        <w:t xml:space="preserve"> </w:t>
      </w:r>
      <w:r>
        <w:t>called</w:t>
      </w:r>
      <w:r>
        <w:rPr>
          <w:spacing w:val="1"/>
        </w:rPr>
        <w:t xml:space="preserve"> </w:t>
      </w:r>
      <w:proofErr w:type="spellStart"/>
      <w:r>
        <w:t>Pysense</w:t>
      </w:r>
      <w:proofErr w:type="spellEnd"/>
      <w:r>
        <w:rPr>
          <w:spacing w:val="1"/>
        </w:rPr>
        <w:t xml:space="preserve"> </w:t>
      </w:r>
      <w:r>
        <w:t>is</w:t>
      </w:r>
      <w:r>
        <w:rPr>
          <w:spacing w:val="1"/>
        </w:rPr>
        <w:t xml:space="preserve"> </w:t>
      </w:r>
      <w:r>
        <w:t>compatible</w:t>
      </w:r>
      <w:r>
        <w:rPr>
          <w:spacing w:val="1"/>
        </w:rPr>
        <w:t xml:space="preserve"> </w:t>
      </w:r>
      <w:r>
        <w:t>with</w:t>
      </w:r>
      <w:r>
        <w:rPr>
          <w:spacing w:val="1"/>
        </w:rPr>
        <w:t xml:space="preserve"> </w:t>
      </w:r>
      <w:r>
        <w:t>all</w:t>
      </w:r>
      <w:r>
        <w:rPr>
          <w:spacing w:val="1"/>
        </w:rPr>
        <w:t xml:space="preserve"> </w:t>
      </w:r>
      <w:proofErr w:type="spellStart"/>
      <w:r>
        <w:t>Pycom</w:t>
      </w:r>
      <w:proofErr w:type="spellEnd"/>
      <w:r>
        <w:rPr>
          <w:spacing w:val="1"/>
        </w:rPr>
        <w:t xml:space="preserve"> </w:t>
      </w:r>
      <w:r>
        <w:t>multi-network</w:t>
      </w:r>
      <w:r>
        <w:rPr>
          <w:spacing w:val="-57"/>
        </w:rPr>
        <w:t xml:space="preserve"> </w:t>
      </w:r>
      <w:r>
        <w:t xml:space="preserve">modules. It is compatible with all </w:t>
      </w:r>
      <w:proofErr w:type="spellStart"/>
      <w:r>
        <w:t>Pycom</w:t>
      </w:r>
      <w:proofErr w:type="spellEnd"/>
      <w:r>
        <w:t xml:space="preserve"> boards and comes with a number of sensors, including</w:t>
      </w:r>
      <w:r>
        <w:rPr>
          <w:spacing w:val="1"/>
        </w:rPr>
        <w:t xml:space="preserve"> </w:t>
      </w:r>
      <w:r>
        <w:t>ones</w:t>
      </w:r>
      <w:r>
        <w:rPr>
          <w:spacing w:val="-1"/>
        </w:rPr>
        <w:t xml:space="preserve"> </w:t>
      </w:r>
      <w:r>
        <w:t>for</w:t>
      </w:r>
      <w:r>
        <w:rPr>
          <w:spacing w:val="-2"/>
        </w:rPr>
        <w:t xml:space="preserve"> </w:t>
      </w:r>
      <w:r>
        <w:t>humidity, pressure, and ambient light.</w:t>
      </w:r>
    </w:p>
    <w:p w14:paraId="356DF72B" w14:textId="1B23E254" w:rsidR="00306BA7" w:rsidRDefault="00000000">
      <w:pPr>
        <w:pStyle w:val="BodyText"/>
        <w:spacing w:before="202" w:line="252" w:lineRule="auto"/>
        <w:ind w:left="116" w:right="735"/>
        <w:jc w:val="both"/>
      </w:pPr>
      <w:bookmarkStart w:id="5" w:name="_bookmark5"/>
      <w:bookmarkEnd w:id="5"/>
      <w:r>
        <w:rPr>
          <w:b/>
          <w:sz w:val="26"/>
        </w:rPr>
        <w:t xml:space="preserve">Lora Gateway: </w:t>
      </w:r>
      <w:r>
        <w:t xml:space="preserve">Data transmitted through </w:t>
      </w:r>
      <w:proofErr w:type="spellStart"/>
      <w:r>
        <w:t>LoRaWAN</w:t>
      </w:r>
      <w:proofErr w:type="spellEnd"/>
      <w:r>
        <w:t xml:space="preserve"> radio is received by the </w:t>
      </w:r>
      <w:proofErr w:type="spellStart"/>
      <w:r>
        <w:t>LoRaWAN</w:t>
      </w:r>
      <w:proofErr w:type="spellEnd"/>
      <w:r>
        <w:rPr>
          <w:spacing w:val="-57"/>
        </w:rPr>
        <w:t xml:space="preserve"> </w:t>
      </w:r>
      <w:r>
        <w:t>gateway, which digitizes it. The digital data from the sensor is enhanced with meta-data</w:t>
      </w:r>
      <w:r>
        <w:rPr>
          <w:spacing w:val="1"/>
        </w:rPr>
        <w:t xml:space="preserve"> </w:t>
      </w:r>
      <w:r>
        <w:t xml:space="preserve">before being transmitted over a TCP/IP connection to the </w:t>
      </w:r>
      <w:proofErr w:type="spellStart"/>
      <w:r>
        <w:t>LoRaWAN</w:t>
      </w:r>
      <w:proofErr w:type="spellEnd"/>
      <w:r>
        <w:t xml:space="preserve"> network server. The</w:t>
      </w:r>
      <w:r>
        <w:rPr>
          <w:spacing w:val="1"/>
        </w:rPr>
        <w:t xml:space="preserve"> </w:t>
      </w:r>
      <w:r>
        <w:t xml:space="preserve">sensors receive and transfer data from the </w:t>
      </w:r>
      <w:proofErr w:type="spellStart"/>
      <w:r>
        <w:t>LoRaWAN</w:t>
      </w:r>
      <w:proofErr w:type="spellEnd"/>
      <w:r>
        <w:t xml:space="preserve"> network server in a similar manner.</w:t>
      </w:r>
      <w:r>
        <w:rPr>
          <w:spacing w:val="1"/>
        </w:rPr>
        <w:t xml:space="preserve"> </w:t>
      </w:r>
      <w:r>
        <w:t>Ethernet, WLAN, or cellular connections are all acceptable TCP/IP connections. Backhaul</w:t>
      </w:r>
      <w:r>
        <w:rPr>
          <w:spacing w:val="1"/>
        </w:rPr>
        <w:t xml:space="preserve"> </w:t>
      </w:r>
      <w:r>
        <w:t>refers</w:t>
      </w:r>
      <w:r>
        <w:rPr>
          <w:spacing w:val="-1"/>
        </w:rPr>
        <w:t xml:space="preserve"> </w:t>
      </w:r>
      <w:r>
        <w:t>to this link to the</w:t>
      </w:r>
      <w:r>
        <w:rPr>
          <w:spacing w:val="-1"/>
        </w:rPr>
        <w:t xml:space="preserve"> </w:t>
      </w:r>
      <w:proofErr w:type="spellStart"/>
      <w:r>
        <w:t>LoRaWAN</w:t>
      </w:r>
      <w:proofErr w:type="spellEnd"/>
      <w:r>
        <w:rPr>
          <w:spacing w:val="-1"/>
        </w:rPr>
        <w:t xml:space="preserve"> </w:t>
      </w:r>
      <w:r>
        <w:t>network server.</w:t>
      </w:r>
    </w:p>
    <w:p w14:paraId="4AAE81E3" w14:textId="77777777" w:rsidR="004B430F" w:rsidRDefault="004B430F">
      <w:pPr>
        <w:pStyle w:val="BodyText"/>
        <w:spacing w:before="202" w:line="252" w:lineRule="auto"/>
        <w:ind w:left="116" w:right="735"/>
        <w:jc w:val="both"/>
      </w:pPr>
    </w:p>
    <w:p w14:paraId="50AB190A" w14:textId="77777777" w:rsidR="004B430F" w:rsidRPr="00931E08" w:rsidRDefault="004B430F" w:rsidP="004B430F">
      <w:pPr>
        <w:jc w:val="both"/>
        <w:rPr>
          <w:sz w:val="24"/>
          <w:szCs w:val="24"/>
          <w:lang w:val="en-DE"/>
        </w:rPr>
      </w:pPr>
      <w:r w:rsidRPr="00E8126B">
        <w:rPr>
          <w:b/>
          <w:bCs/>
          <w:sz w:val="24"/>
          <w:szCs w:val="24"/>
          <w:lang w:val="en-DE"/>
        </w:rPr>
        <w:t>Raspberry pi:</w:t>
      </w:r>
      <w:r w:rsidRPr="00931E08">
        <w:rPr>
          <w:b/>
          <w:bCs/>
          <w:sz w:val="24"/>
          <w:szCs w:val="24"/>
          <w:u w:val="single"/>
          <w:lang w:val="en-DE"/>
        </w:rPr>
        <w:t xml:space="preserve"> </w:t>
      </w:r>
      <w:r w:rsidRPr="00931E08">
        <w:rPr>
          <w:sz w:val="24"/>
          <w:szCs w:val="24"/>
        </w:rPr>
        <w:t xml:space="preserve">Raspberry Pi 3 Model B+ is </w:t>
      </w:r>
      <w:ins w:id="6" w:author="LENOVO" w:date="2022-09-21T23:44:00Z">
        <w:r w:rsidRPr="00931E08">
          <w:rPr>
            <w:sz w:val="24"/>
            <w:szCs w:val="24"/>
          </w:rPr>
          <w:t>64-bit quad core processor running at 1.4GHz, dual-band 2.4GHzand 5GHz wireless LAN, Bluetooth 4.2/BLE, faster Ethernet, and PoE capability via a separate PoE HAT</w:t>
        </w:r>
      </w:ins>
      <w:ins w:id="7" w:author="LENOVO" w:date="2022-09-21T23:45:00Z">
        <w:r w:rsidRPr="00931E08">
          <w:rPr>
            <w:sz w:val="24"/>
            <w:szCs w:val="24"/>
          </w:rPr>
          <w:t>.</w:t>
        </w:r>
      </w:ins>
      <w:ins w:id="8" w:author="LENOVO" w:date="2022-09-21T23:46:00Z">
        <w:r w:rsidRPr="00931E08">
          <w:rPr>
            <w:sz w:val="24"/>
            <w:szCs w:val="24"/>
          </w:rPr>
          <w:t xml:space="preserve"> The dual-band wireless LAN comes with modular compliance certification, allowing the board to be designed into end products with significantly reduced wireless LAN compliance testing, improving both cost and time to market.</w:t>
        </w:r>
      </w:ins>
      <w:del w:id="9" w:author="LENOVO" w:date="2022-09-21T23:45:00Z">
        <w:r w:rsidRPr="00931E08" w:rsidDel="00DB5D98">
          <w:rPr>
            <w:sz w:val="24"/>
            <w:szCs w:val="24"/>
          </w:rPr>
          <w:delText xml:space="preserve">the device in the Raspberry Pi 3 line. </w:delText>
        </w:r>
      </w:del>
      <w:del w:id="10" w:author="LENOVO" w:date="2022-09-21T23:47:00Z">
        <w:r w:rsidRPr="00931E08" w:rsidDel="005F5354">
          <w:rPr>
            <w:sz w:val="24"/>
            <w:szCs w:val="24"/>
          </w:rPr>
          <w:delText>The modular compliance certification for the dual-band wireless LAN enables the board to be incorporated into finished products with much less wireless LAN compliance testing, reducing both cost and time to market.</w:delText>
        </w:r>
      </w:del>
      <w:r w:rsidRPr="00931E08">
        <w:rPr>
          <w:sz w:val="24"/>
          <w:szCs w:val="24"/>
        </w:rPr>
        <w:t xml:space="preserve"> The mechanical footprint of the Raspberry Pi 3 Model B+ is identical to that of the Raspberry Pi 2 Model B and the Raspberry Pi 3 Model </w:t>
      </w:r>
      <w:r w:rsidRPr="00931E08">
        <w:rPr>
          <w:sz w:val="24"/>
          <w:szCs w:val="24"/>
          <w:lang w:val="en-DE"/>
        </w:rPr>
        <w:t>.</w:t>
      </w:r>
    </w:p>
    <w:p w14:paraId="1F35091B" w14:textId="77777777" w:rsidR="004B430F" w:rsidRPr="004B430F" w:rsidRDefault="004B430F">
      <w:pPr>
        <w:pStyle w:val="BodyText"/>
        <w:spacing w:before="202" w:line="252" w:lineRule="auto"/>
        <w:ind w:left="116" w:right="735"/>
        <w:jc w:val="both"/>
        <w:rPr>
          <w:lang w:val="en-DE"/>
        </w:rPr>
      </w:pPr>
    </w:p>
    <w:p w14:paraId="56AFF813" w14:textId="77777777" w:rsidR="00306BA7" w:rsidRDefault="00000000">
      <w:pPr>
        <w:pStyle w:val="Heading2"/>
        <w:spacing w:before="198"/>
      </w:pPr>
      <w:bookmarkStart w:id="11" w:name="_bookmark6"/>
      <w:bookmarkEnd w:id="11"/>
      <w:r>
        <w:t>Alarm</w:t>
      </w:r>
      <w:r>
        <w:rPr>
          <w:spacing w:val="-4"/>
        </w:rPr>
        <w:t xml:space="preserve"> </w:t>
      </w:r>
      <w:r>
        <w:t>Devices:</w:t>
      </w:r>
    </w:p>
    <w:p w14:paraId="37CCC75F" w14:textId="77777777" w:rsidR="00306BA7" w:rsidRDefault="00000000">
      <w:pPr>
        <w:pStyle w:val="ListParagraph"/>
        <w:numPr>
          <w:ilvl w:val="0"/>
          <w:numId w:val="2"/>
        </w:numPr>
        <w:tabs>
          <w:tab w:val="left" w:pos="837"/>
        </w:tabs>
        <w:spacing w:before="44" w:line="268" w:lineRule="auto"/>
        <w:ind w:right="122"/>
        <w:rPr>
          <w:sz w:val="24"/>
        </w:rPr>
      </w:pPr>
      <w:r>
        <w:rPr>
          <w:b/>
          <w:sz w:val="24"/>
          <w:u w:val="thick"/>
        </w:rPr>
        <w:t>Led:</w:t>
      </w:r>
      <w:r>
        <w:rPr>
          <w:b/>
          <w:spacing w:val="4"/>
          <w:sz w:val="24"/>
        </w:rPr>
        <w:t xml:space="preserve"> </w:t>
      </w:r>
      <w:r>
        <w:rPr>
          <w:color w:val="1F2021"/>
        </w:rPr>
        <w:t>A</w:t>
      </w:r>
      <w:r>
        <w:rPr>
          <w:color w:val="1F2021"/>
          <w:spacing w:val="8"/>
        </w:rPr>
        <w:t xml:space="preserve"> </w:t>
      </w:r>
      <w:r>
        <w:rPr>
          <w:color w:val="1F2021"/>
        </w:rPr>
        <w:t>light-emitting</w:t>
      </w:r>
      <w:r>
        <w:rPr>
          <w:color w:val="1F2021"/>
          <w:spacing w:val="9"/>
        </w:rPr>
        <w:t xml:space="preserve"> </w:t>
      </w:r>
      <w:r>
        <w:rPr>
          <w:color w:val="1F2021"/>
        </w:rPr>
        <w:t>diode</w:t>
      </w:r>
      <w:r>
        <w:rPr>
          <w:color w:val="1F2021"/>
          <w:spacing w:val="10"/>
        </w:rPr>
        <w:t xml:space="preserve"> </w:t>
      </w:r>
      <w:r>
        <w:rPr>
          <w:color w:val="1F2021"/>
        </w:rPr>
        <w:t>(LED)</w:t>
      </w:r>
      <w:r>
        <w:rPr>
          <w:color w:val="1F2021"/>
          <w:spacing w:val="11"/>
        </w:rPr>
        <w:t xml:space="preserve"> </w:t>
      </w:r>
      <w:r>
        <w:rPr>
          <w:color w:val="1F2021"/>
        </w:rPr>
        <w:t>is</w:t>
      </w:r>
      <w:r>
        <w:rPr>
          <w:color w:val="1F2021"/>
          <w:spacing w:val="8"/>
        </w:rPr>
        <w:t xml:space="preserve"> </w:t>
      </w:r>
      <w:r>
        <w:rPr>
          <w:color w:val="1F2021"/>
        </w:rPr>
        <w:t>a</w:t>
      </w:r>
      <w:r>
        <w:rPr>
          <w:color w:val="1F2021"/>
          <w:spacing w:val="10"/>
        </w:rPr>
        <w:t xml:space="preserve"> </w:t>
      </w:r>
      <w:r>
        <w:rPr>
          <w:color w:val="1F2021"/>
        </w:rPr>
        <w:t>semiconductor</w:t>
      </w:r>
      <w:r>
        <w:rPr>
          <w:color w:val="1F2021"/>
          <w:spacing w:val="10"/>
        </w:rPr>
        <w:t xml:space="preserve"> </w:t>
      </w:r>
      <w:r>
        <w:rPr>
          <w:color w:val="1F2021"/>
        </w:rPr>
        <w:t>light</w:t>
      </w:r>
      <w:r>
        <w:rPr>
          <w:color w:val="1F2021"/>
          <w:spacing w:val="11"/>
        </w:rPr>
        <w:t xml:space="preserve"> </w:t>
      </w:r>
      <w:r>
        <w:rPr>
          <w:color w:val="1F2021"/>
        </w:rPr>
        <w:t>source</w:t>
      </w:r>
      <w:r>
        <w:rPr>
          <w:color w:val="1F2021"/>
          <w:spacing w:val="10"/>
        </w:rPr>
        <w:t xml:space="preserve"> </w:t>
      </w:r>
      <w:r>
        <w:rPr>
          <w:color w:val="1F2021"/>
        </w:rPr>
        <w:t>that</w:t>
      </w:r>
      <w:r>
        <w:rPr>
          <w:color w:val="1F2021"/>
          <w:spacing w:val="11"/>
        </w:rPr>
        <w:t xml:space="preserve"> </w:t>
      </w:r>
      <w:r>
        <w:rPr>
          <w:color w:val="1F2021"/>
        </w:rPr>
        <w:t>emits</w:t>
      </w:r>
      <w:r>
        <w:rPr>
          <w:color w:val="1F2021"/>
          <w:spacing w:val="8"/>
        </w:rPr>
        <w:t xml:space="preserve"> </w:t>
      </w:r>
      <w:r>
        <w:rPr>
          <w:color w:val="1F2021"/>
        </w:rPr>
        <w:t>light</w:t>
      </w:r>
      <w:r>
        <w:rPr>
          <w:color w:val="1F2021"/>
          <w:spacing w:val="10"/>
        </w:rPr>
        <w:t xml:space="preserve"> </w:t>
      </w:r>
      <w:r>
        <w:rPr>
          <w:color w:val="1F2021"/>
        </w:rPr>
        <w:t>when</w:t>
      </w:r>
      <w:r>
        <w:rPr>
          <w:color w:val="1F2021"/>
          <w:spacing w:val="11"/>
        </w:rPr>
        <w:t xml:space="preserve"> </w:t>
      </w:r>
      <w:r>
        <w:rPr>
          <w:color w:val="1F2021"/>
        </w:rPr>
        <w:t>current</w:t>
      </w:r>
      <w:r>
        <w:rPr>
          <w:color w:val="1F2021"/>
          <w:spacing w:val="-52"/>
        </w:rPr>
        <w:t xml:space="preserve"> </w:t>
      </w:r>
      <w:r>
        <w:rPr>
          <w:color w:val="1F2021"/>
        </w:rPr>
        <w:t>flows</w:t>
      </w:r>
      <w:r>
        <w:rPr>
          <w:color w:val="1F2021"/>
          <w:spacing w:val="-2"/>
        </w:rPr>
        <w:t xml:space="preserve"> </w:t>
      </w:r>
      <w:r>
        <w:rPr>
          <w:color w:val="1F2021"/>
        </w:rPr>
        <w:t>through</w:t>
      </w:r>
      <w:r>
        <w:rPr>
          <w:color w:val="1F2021"/>
          <w:spacing w:val="-3"/>
        </w:rPr>
        <w:t xml:space="preserve"> </w:t>
      </w:r>
      <w:r>
        <w:rPr>
          <w:color w:val="1F2021"/>
        </w:rPr>
        <w:t>it.</w:t>
      </w:r>
    </w:p>
    <w:p w14:paraId="46095284" w14:textId="77777777" w:rsidR="00306BA7" w:rsidRDefault="00000000">
      <w:pPr>
        <w:pStyle w:val="ListParagraph"/>
        <w:numPr>
          <w:ilvl w:val="0"/>
          <w:numId w:val="2"/>
        </w:numPr>
        <w:tabs>
          <w:tab w:val="left" w:pos="837"/>
        </w:tabs>
        <w:spacing w:line="266" w:lineRule="auto"/>
        <w:ind w:right="120"/>
      </w:pPr>
      <w:r>
        <w:rPr>
          <w:b/>
          <w:u w:val="thick"/>
        </w:rPr>
        <w:t>Buzzer</w:t>
      </w:r>
      <w:r>
        <w:t>:</w:t>
      </w:r>
      <w:r>
        <w:rPr>
          <w:spacing w:val="19"/>
        </w:rPr>
        <w:t xml:space="preserve"> </w:t>
      </w:r>
      <w:r>
        <w:t>The</w:t>
      </w:r>
      <w:r>
        <w:rPr>
          <w:spacing w:val="18"/>
        </w:rPr>
        <w:t xml:space="preserve"> </w:t>
      </w:r>
      <w:r>
        <w:t>buzzer</w:t>
      </w:r>
      <w:r>
        <w:rPr>
          <w:spacing w:val="19"/>
        </w:rPr>
        <w:t xml:space="preserve"> </w:t>
      </w:r>
      <w:r>
        <w:t>is</w:t>
      </w:r>
      <w:r>
        <w:rPr>
          <w:spacing w:val="18"/>
        </w:rPr>
        <w:t xml:space="preserve"> </w:t>
      </w:r>
      <w:r>
        <w:t>a</w:t>
      </w:r>
      <w:r>
        <w:rPr>
          <w:spacing w:val="19"/>
        </w:rPr>
        <w:t xml:space="preserve"> </w:t>
      </w:r>
      <w:r>
        <w:t>sounding</w:t>
      </w:r>
      <w:r>
        <w:rPr>
          <w:spacing w:val="18"/>
        </w:rPr>
        <w:t xml:space="preserve"> </w:t>
      </w:r>
      <w:r>
        <w:t>device</w:t>
      </w:r>
      <w:r>
        <w:rPr>
          <w:spacing w:val="18"/>
        </w:rPr>
        <w:t xml:space="preserve"> </w:t>
      </w:r>
      <w:r>
        <w:t>that</w:t>
      </w:r>
      <w:r>
        <w:rPr>
          <w:spacing w:val="19"/>
        </w:rPr>
        <w:t xml:space="preserve"> </w:t>
      </w:r>
      <w:r>
        <w:t>can</w:t>
      </w:r>
      <w:r>
        <w:rPr>
          <w:spacing w:val="18"/>
        </w:rPr>
        <w:t xml:space="preserve"> </w:t>
      </w:r>
      <w:r>
        <w:t>convert</w:t>
      </w:r>
      <w:r>
        <w:rPr>
          <w:spacing w:val="20"/>
        </w:rPr>
        <w:t xml:space="preserve"> </w:t>
      </w:r>
      <w:r>
        <w:t>audio</w:t>
      </w:r>
      <w:r>
        <w:rPr>
          <w:spacing w:val="18"/>
        </w:rPr>
        <w:t xml:space="preserve"> </w:t>
      </w:r>
      <w:r>
        <w:t>signals</w:t>
      </w:r>
      <w:r>
        <w:rPr>
          <w:spacing w:val="18"/>
        </w:rPr>
        <w:t xml:space="preserve"> </w:t>
      </w:r>
      <w:r>
        <w:t>into</w:t>
      </w:r>
      <w:r>
        <w:rPr>
          <w:spacing w:val="18"/>
        </w:rPr>
        <w:t xml:space="preserve"> </w:t>
      </w:r>
      <w:r>
        <w:t>sound</w:t>
      </w:r>
      <w:r>
        <w:rPr>
          <w:spacing w:val="18"/>
        </w:rPr>
        <w:t xml:space="preserve"> </w:t>
      </w:r>
      <w:r>
        <w:t>signals.</w:t>
      </w:r>
      <w:r>
        <w:rPr>
          <w:spacing w:val="19"/>
        </w:rPr>
        <w:t xml:space="preserve"> </w:t>
      </w:r>
      <w:r>
        <w:t>It</w:t>
      </w:r>
      <w:r>
        <w:rPr>
          <w:spacing w:val="19"/>
        </w:rPr>
        <w:t xml:space="preserve"> </w:t>
      </w:r>
      <w:r>
        <w:t>is</w:t>
      </w:r>
      <w:r>
        <w:rPr>
          <w:spacing w:val="-52"/>
        </w:rPr>
        <w:t xml:space="preserve"> </w:t>
      </w:r>
      <w:r>
        <w:t>usually</w:t>
      </w:r>
      <w:r>
        <w:rPr>
          <w:spacing w:val="-1"/>
        </w:rPr>
        <w:t xml:space="preserve"> </w:t>
      </w:r>
      <w:r>
        <w:t>powered by DC</w:t>
      </w:r>
      <w:r>
        <w:rPr>
          <w:spacing w:val="-1"/>
        </w:rPr>
        <w:t xml:space="preserve"> </w:t>
      </w:r>
      <w:r>
        <w:t>voltage. It</w:t>
      </w:r>
      <w:r>
        <w:rPr>
          <w:spacing w:val="-2"/>
        </w:rPr>
        <w:t xml:space="preserve"> </w:t>
      </w:r>
      <w:r>
        <w:t>is</w:t>
      </w:r>
      <w:r>
        <w:rPr>
          <w:spacing w:val="-1"/>
        </w:rPr>
        <w:t xml:space="preserve"> </w:t>
      </w:r>
      <w:r>
        <w:t>widely used in alarms.</w:t>
      </w:r>
    </w:p>
    <w:p w14:paraId="6EAF64F9" w14:textId="77777777" w:rsidR="00306BA7" w:rsidRDefault="00000000">
      <w:pPr>
        <w:pStyle w:val="ListParagraph"/>
        <w:numPr>
          <w:ilvl w:val="0"/>
          <w:numId w:val="2"/>
        </w:numPr>
        <w:tabs>
          <w:tab w:val="left" w:pos="837"/>
        </w:tabs>
        <w:ind w:hanging="361"/>
      </w:pPr>
      <w:r>
        <w:rPr>
          <w:b/>
          <w:u w:val="thick"/>
        </w:rPr>
        <w:t>Display:</w:t>
      </w:r>
      <w:r>
        <w:rPr>
          <w:b/>
          <w:spacing w:val="-1"/>
          <w:u w:val="thick"/>
        </w:rPr>
        <w:t xml:space="preserve"> </w:t>
      </w:r>
      <w:r>
        <w:t>7</w:t>
      </w:r>
      <w:r>
        <w:rPr>
          <w:spacing w:val="-3"/>
        </w:rPr>
        <w:t xml:space="preserve"> </w:t>
      </w:r>
      <w:r>
        <w:t>inch</w:t>
      </w:r>
      <w:r>
        <w:rPr>
          <w:spacing w:val="-3"/>
        </w:rPr>
        <w:t xml:space="preserve"> </w:t>
      </w:r>
      <w:r>
        <w:t>(approx.</w:t>
      </w:r>
      <w:r>
        <w:rPr>
          <w:spacing w:val="-1"/>
        </w:rPr>
        <w:t xml:space="preserve"> </w:t>
      </w:r>
      <w:r>
        <w:t>17.7</w:t>
      </w:r>
      <w:r>
        <w:rPr>
          <w:spacing w:val="-1"/>
        </w:rPr>
        <w:t xml:space="preserve"> </w:t>
      </w:r>
      <w:r>
        <w:t>cm)</w:t>
      </w:r>
      <w:r>
        <w:rPr>
          <w:spacing w:val="-1"/>
        </w:rPr>
        <w:t xml:space="preserve"> </w:t>
      </w:r>
      <w:r>
        <w:t>large</w:t>
      </w:r>
      <w:r>
        <w:rPr>
          <w:spacing w:val="-1"/>
        </w:rPr>
        <w:t xml:space="preserve"> </w:t>
      </w:r>
      <w:r>
        <w:t>LC</w:t>
      </w:r>
      <w:r>
        <w:rPr>
          <w:spacing w:val="-2"/>
        </w:rPr>
        <w:t xml:space="preserve"> </w:t>
      </w:r>
      <w:r>
        <w:t>display</w:t>
      </w:r>
      <w:r>
        <w:rPr>
          <w:spacing w:val="-1"/>
        </w:rPr>
        <w:t xml:space="preserve"> </w:t>
      </w:r>
      <w:r>
        <w:t>with</w:t>
      </w:r>
      <w:r>
        <w:rPr>
          <w:spacing w:val="-1"/>
        </w:rPr>
        <w:t xml:space="preserve"> </w:t>
      </w:r>
      <w:r>
        <w:t>HDMI</w:t>
      </w:r>
      <w:r>
        <w:rPr>
          <w:spacing w:val="-2"/>
        </w:rPr>
        <w:t xml:space="preserve"> </w:t>
      </w:r>
      <w:r>
        <w:t>connection.</w:t>
      </w:r>
    </w:p>
    <w:p w14:paraId="59C1882F" w14:textId="77777777" w:rsidR="00306BA7" w:rsidRDefault="00000000">
      <w:pPr>
        <w:pStyle w:val="ListParagraph"/>
        <w:numPr>
          <w:ilvl w:val="0"/>
          <w:numId w:val="2"/>
        </w:numPr>
        <w:tabs>
          <w:tab w:val="left" w:pos="837"/>
        </w:tabs>
        <w:spacing w:before="23"/>
        <w:ind w:hanging="361"/>
      </w:pPr>
      <w:r>
        <w:rPr>
          <w:b/>
          <w:u w:val="thick"/>
        </w:rPr>
        <w:t>SMS:</w:t>
      </w:r>
      <w:r>
        <w:rPr>
          <w:b/>
          <w:spacing w:val="-2"/>
        </w:rPr>
        <w:t xml:space="preserve"> </w:t>
      </w:r>
      <w:r>
        <w:t>An</w:t>
      </w:r>
      <w:r>
        <w:rPr>
          <w:spacing w:val="-1"/>
        </w:rPr>
        <w:t xml:space="preserve"> </w:t>
      </w:r>
      <w:r>
        <w:t>SMS</w:t>
      </w:r>
      <w:r>
        <w:rPr>
          <w:spacing w:val="-1"/>
        </w:rPr>
        <w:t xml:space="preserve"> </w:t>
      </w:r>
      <w:r>
        <w:t>will be</w:t>
      </w:r>
      <w:r>
        <w:rPr>
          <w:spacing w:val="-1"/>
        </w:rPr>
        <w:t xml:space="preserve"> </w:t>
      </w:r>
      <w:r>
        <w:t>sent</w:t>
      </w:r>
      <w:r>
        <w:rPr>
          <w:spacing w:val="-3"/>
        </w:rPr>
        <w:t xml:space="preserve"> </w:t>
      </w:r>
      <w:r>
        <w:t>to</w:t>
      </w:r>
      <w:r>
        <w:rPr>
          <w:spacing w:val="-1"/>
        </w:rPr>
        <w:t xml:space="preserve"> </w:t>
      </w:r>
      <w:r>
        <w:t>the</w:t>
      </w:r>
      <w:r>
        <w:rPr>
          <w:spacing w:val="-1"/>
        </w:rPr>
        <w:t xml:space="preserve"> </w:t>
      </w:r>
      <w:r>
        <w:t>designated</w:t>
      </w:r>
      <w:r>
        <w:rPr>
          <w:spacing w:val="-1"/>
        </w:rPr>
        <w:t xml:space="preserve"> </w:t>
      </w:r>
      <w:r>
        <w:t>phone</w:t>
      </w:r>
      <w:r>
        <w:rPr>
          <w:spacing w:val="-1"/>
        </w:rPr>
        <w:t xml:space="preserve"> </w:t>
      </w:r>
      <w:r>
        <w:t>number</w:t>
      </w:r>
      <w:r>
        <w:rPr>
          <w:spacing w:val="1"/>
        </w:rPr>
        <w:t xml:space="preserve"> </w:t>
      </w:r>
      <w:r>
        <w:t>once</w:t>
      </w:r>
      <w:r>
        <w:rPr>
          <w:spacing w:val="-1"/>
        </w:rPr>
        <w:t xml:space="preserve"> </w:t>
      </w:r>
      <w:r>
        <w:t>the</w:t>
      </w:r>
      <w:r>
        <w:rPr>
          <w:spacing w:val="-1"/>
        </w:rPr>
        <w:t xml:space="preserve"> </w:t>
      </w:r>
      <w:r>
        <w:t>theft is</w:t>
      </w:r>
      <w:r>
        <w:rPr>
          <w:spacing w:val="-1"/>
        </w:rPr>
        <w:t xml:space="preserve"> </w:t>
      </w:r>
      <w:r>
        <w:t>triggered.</w:t>
      </w:r>
    </w:p>
    <w:p w14:paraId="70926A48" w14:textId="77777777" w:rsidR="00306BA7" w:rsidRDefault="00306BA7">
      <w:pPr>
        <w:sectPr w:rsidR="00306BA7">
          <w:pgSz w:w="12240" w:h="15840"/>
          <w:pgMar w:top="1340" w:right="1300" w:bottom="1200" w:left="1300" w:header="0" w:footer="1005" w:gutter="0"/>
          <w:pgBorders w:offsetFrom="page">
            <w:top w:val="single" w:sz="4" w:space="24" w:color="000000"/>
            <w:left w:val="single" w:sz="4" w:space="24" w:color="000000"/>
            <w:bottom w:val="single" w:sz="4" w:space="24" w:color="000000"/>
            <w:right w:val="single" w:sz="4" w:space="24" w:color="000000"/>
          </w:pgBorders>
          <w:cols w:space="720"/>
        </w:sectPr>
      </w:pPr>
    </w:p>
    <w:p w14:paraId="3C044BFC" w14:textId="443A2DEB" w:rsidR="00306BA7" w:rsidRDefault="00000000">
      <w:pPr>
        <w:pStyle w:val="Heading1"/>
        <w:jc w:val="both"/>
      </w:pPr>
      <w:r>
        <w:lastRenderedPageBreak/>
        <w:t>Architecture</w:t>
      </w:r>
      <w:r>
        <w:rPr>
          <w:spacing w:val="-3"/>
        </w:rPr>
        <w:t xml:space="preserve"> </w:t>
      </w:r>
      <w:r>
        <w:t>of</w:t>
      </w:r>
      <w:r>
        <w:rPr>
          <w:spacing w:val="-1"/>
        </w:rPr>
        <w:t xml:space="preserve"> </w:t>
      </w:r>
      <w:r>
        <w:t>the</w:t>
      </w:r>
      <w:r>
        <w:rPr>
          <w:spacing w:val="-3"/>
        </w:rPr>
        <w:t xml:space="preserve"> </w:t>
      </w:r>
      <w:r>
        <w:t>System:</w:t>
      </w:r>
    </w:p>
    <w:p w14:paraId="07006EC9" w14:textId="27DA9B06" w:rsidR="0019082C" w:rsidRDefault="0019082C">
      <w:pPr>
        <w:pStyle w:val="Heading1"/>
        <w:jc w:val="both"/>
      </w:pPr>
      <w:r w:rsidRPr="00931E08">
        <w:rPr>
          <w:noProof/>
        </w:rPr>
        <w:drawing>
          <wp:inline distT="0" distB="0" distL="0" distR="0" wp14:anchorId="087A104C" wp14:editId="4DCFE24A">
            <wp:extent cx="5972810" cy="345630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456305"/>
                    </a:xfrm>
                    <a:prstGeom prst="rect">
                      <a:avLst/>
                    </a:prstGeom>
                  </pic:spPr>
                </pic:pic>
              </a:graphicData>
            </a:graphic>
          </wp:inline>
        </w:drawing>
      </w:r>
    </w:p>
    <w:p w14:paraId="0BE3D7E5" w14:textId="77777777" w:rsidR="00306BA7" w:rsidRDefault="00000000">
      <w:pPr>
        <w:spacing w:before="302"/>
        <w:ind w:left="1679" w:right="1679"/>
        <w:jc w:val="center"/>
        <w:rPr>
          <w:i/>
          <w:sz w:val="18"/>
        </w:rPr>
      </w:pPr>
      <w:r>
        <w:rPr>
          <w:i/>
          <w:color w:val="1F487C"/>
          <w:sz w:val="18"/>
        </w:rPr>
        <w:t>Figure</w:t>
      </w:r>
      <w:r>
        <w:rPr>
          <w:i/>
          <w:color w:val="1F487C"/>
          <w:spacing w:val="-4"/>
          <w:sz w:val="18"/>
        </w:rPr>
        <w:t xml:space="preserve"> </w:t>
      </w:r>
      <w:r>
        <w:rPr>
          <w:i/>
          <w:color w:val="1F487C"/>
          <w:sz w:val="18"/>
        </w:rPr>
        <w:t>1. Architecture</w:t>
      </w:r>
      <w:r>
        <w:rPr>
          <w:i/>
          <w:color w:val="1F487C"/>
          <w:spacing w:val="-1"/>
          <w:sz w:val="18"/>
        </w:rPr>
        <w:t xml:space="preserve"> </w:t>
      </w:r>
      <w:r>
        <w:rPr>
          <w:i/>
          <w:color w:val="1F487C"/>
          <w:sz w:val="18"/>
        </w:rPr>
        <w:t>of</w:t>
      </w:r>
      <w:r>
        <w:rPr>
          <w:i/>
          <w:color w:val="1F487C"/>
          <w:spacing w:val="-2"/>
          <w:sz w:val="18"/>
        </w:rPr>
        <w:t xml:space="preserve"> </w:t>
      </w:r>
      <w:r>
        <w:rPr>
          <w:i/>
          <w:color w:val="1F487C"/>
          <w:sz w:val="18"/>
        </w:rPr>
        <w:t>the</w:t>
      </w:r>
      <w:r>
        <w:rPr>
          <w:i/>
          <w:color w:val="1F487C"/>
          <w:spacing w:val="-1"/>
          <w:sz w:val="18"/>
        </w:rPr>
        <w:t xml:space="preserve"> </w:t>
      </w:r>
      <w:r>
        <w:rPr>
          <w:i/>
          <w:color w:val="1F487C"/>
          <w:sz w:val="18"/>
        </w:rPr>
        <w:t>Solution</w:t>
      </w:r>
    </w:p>
    <w:p w14:paraId="3EDE1B66" w14:textId="77777777" w:rsidR="00306BA7" w:rsidRDefault="00306BA7">
      <w:pPr>
        <w:pStyle w:val="BodyText"/>
        <w:rPr>
          <w:i/>
          <w:sz w:val="20"/>
        </w:rPr>
      </w:pPr>
    </w:p>
    <w:p w14:paraId="69CDDC2A" w14:textId="77777777" w:rsidR="00306BA7" w:rsidRDefault="00306BA7">
      <w:pPr>
        <w:pStyle w:val="BodyText"/>
        <w:rPr>
          <w:i/>
          <w:sz w:val="20"/>
        </w:rPr>
      </w:pPr>
    </w:p>
    <w:p w14:paraId="1984155F" w14:textId="77777777" w:rsidR="00306BA7" w:rsidRDefault="00306BA7">
      <w:pPr>
        <w:pStyle w:val="BodyText"/>
        <w:spacing w:before="9"/>
        <w:rPr>
          <w:i/>
          <w:sz w:val="19"/>
        </w:rPr>
      </w:pPr>
    </w:p>
    <w:p w14:paraId="7B349661" w14:textId="77777777" w:rsidR="00306BA7" w:rsidRDefault="00000000">
      <w:pPr>
        <w:pStyle w:val="BodyText"/>
        <w:spacing w:line="276" w:lineRule="auto"/>
        <w:ind w:left="116" w:right="112"/>
        <w:jc w:val="both"/>
      </w:pPr>
      <w:r>
        <w:t xml:space="preserve">The fig.1 shows the architecture of our solution. In our project, we used </w:t>
      </w:r>
      <w:proofErr w:type="spellStart"/>
      <w:r>
        <w:t>Pysense</w:t>
      </w:r>
      <w:proofErr w:type="spellEnd"/>
      <w:r>
        <w:t xml:space="preserve"> module which</w:t>
      </w:r>
      <w:r>
        <w:rPr>
          <w:spacing w:val="1"/>
        </w:rPr>
        <w:t xml:space="preserve"> </w:t>
      </w:r>
      <w:r>
        <w:t>have built-in accelerometer sensor which gives the roll and pitch value.</w:t>
      </w:r>
      <w:r>
        <w:rPr>
          <w:spacing w:val="1"/>
        </w:rPr>
        <w:t xml:space="preserve"> </w:t>
      </w:r>
      <w:r>
        <w:t xml:space="preserve">we integrated </w:t>
      </w:r>
      <w:proofErr w:type="spellStart"/>
      <w:r>
        <w:t>Pysense</w:t>
      </w:r>
      <w:proofErr w:type="spellEnd"/>
      <w:r>
        <w:rPr>
          <w:spacing w:val="1"/>
        </w:rPr>
        <w:t xml:space="preserve"> </w:t>
      </w:r>
      <w:r>
        <w:t>lora-enabled device with the LoRa Gateway. When the theft is detected, we activated the stolen</w:t>
      </w:r>
      <w:r>
        <w:rPr>
          <w:spacing w:val="1"/>
        </w:rPr>
        <w:t xml:space="preserve"> </w:t>
      </w:r>
      <w:r>
        <w:t>flag and send the data to the thing network through the gateway. We send the data to the Things</w:t>
      </w:r>
      <w:r>
        <w:rPr>
          <w:spacing w:val="1"/>
        </w:rPr>
        <w:t xml:space="preserve"> </w:t>
      </w:r>
      <w:r>
        <w:t xml:space="preserve">Network server using Lora Network Protocol. We also integrated the </w:t>
      </w:r>
      <w:proofErr w:type="spellStart"/>
      <w:r>
        <w:t>thingspeak</w:t>
      </w:r>
      <w:proofErr w:type="spellEnd"/>
      <w:r>
        <w:t xml:space="preserve"> to the Thing</w:t>
      </w:r>
      <w:r>
        <w:rPr>
          <w:spacing w:val="1"/>
        </w:rPr>
        <w:t xml:space="preserve"> </w:t>
      </w:r>
      <w:r>
        <w:t>Network for data visualization therefore, we change the uplink data format which is suitable for</w:t>
      </w:r>
      <w:r>
        <w:rPr>
          <w:spacing w:val="1"/>
        </w:rPr>
        <w:t xml:space="preserve"> </w:t>
      </w:r>
      <w:r>
        <w:t xml:space="preserve">the </w:t>
      </w:r>
      <w:proofErr w:type="spellStart"/>
      <w:r>
        <w:t>thingspeak</w:t>
      </w:r>
      <w:proofErr w:type="spellEnd"/>
      <w:r>
        <w:t>. To extract the data from the thing network we use MQTT (Message Queuing</w:t>
      </w:r>
      <w:r>
        <w:rPr>
          <w:spacing w:val="1"/>
        </w:rPr>
        <w:t xml:space="preserve"> </w:t>
      </w:r>
      <w:r>
        <w:t>Telemetry Transport) protocol</w:t>
      </w:r>
      <w:r>
        <w:rPr>
          <w:color w:val="4D5155"/>
        </w:rPr>
        <w:t xml:space="preserve">. </w:t>
      </w:r>
      <w:r>
        <w:t>After receiving the data, we filtered our payload and decode this</w:t>
      </w:r>
      <w:r>
        <w:rPr>
          <w:spacing w:val="1"/>
        </w:rPr>
        <w:t xml:space="preserve"> </w:t>
      </w:r>
      <w:r>
        <w:t>payload</w:t>
      </w:r>
      <w:r>
        <w:rPr>
          <w:spacing w:val="-9"/>
        </w:rPr>
        <w:t xml:space="preserve"> </w:t>
      </w:r>
      <w:r>
        <w:t>for</w:t>
      </w:r>
      <w:r>
        <w:rPr>
          <w:spacing w:val="-7"/>
        </w:rPr>
        <w:t xml:space="preserve"> </w:t>
      </w:r>
      <w:r>
        <w:t>further</w:t>
      </w:r>
      <w:r>
        <w:rPr>
          <w:spacing w:val="-9"/>
        </w:rPr>
        <w:t xml:space="preserve"> </w:t>
      </w:r>
      <w:r>
        <w:t>use.</w:t>
      </w:r>
      <w:r>
        <w:rPr>
          <w:spacing w:val="-2"/>
        </w:rPr>
        <w:t xml:space="preserve"> </w:t>
      </w:r>
      <w:r>
        <w:t>We</w:t>
      </w:r>
      <w:r>
        <w:rPr>
          <w:spacing w:val="-9"/>
        </w:rPr>
        <w:t xml:space="preserve"> </w:t>
      </w:r>
      <w:r>
        <w:t>notify</w:t>
      </w:r>
      <w:r>
        <w:rPr>
          <w:spacing w:val="-9"/>
        </w:rPr>
        <w:t xml:space="preserve"> </w:t>
      </w:r>
      <w:r>
        <w:t>the</w:t>
      </w:r>
      <w:r>
        <w:rPr>
          <w:spacing w:val="-6"/>
        </w:rPr>
        <w:t xml:space="preserve"> </w:t>
      </w:r>
      <w:r>
        <w:t>owner</w:t>
      </w:r>
      <w:r>
        <w:rPr>
          <w:spacing w:val="-9"/>
        </w:rPr>
        <w:t xml:space="preserve"> </w:t>
      </w:r>
      <w:r>
        <w:t>by</w:t>
      </w:r>
      <w:r>
        <w:rPr>
          <w:spacing w:val="-6"/>
        </w:rPr>
        <w:t xml:space="preserve"> </w:t>
      </w:r>
      <w:r>
        <w:t>SMS</w:t>
      </w:r>
      <w:r>
        <w:rPr>
          <w:spacing w:val="-6"/>
        </w:rPr>
        <w:t xml:space="preserve"> </w:t>
      </w:r>
      <w:r>
        <w:t>and</w:t>
      </w:r>
      <w:r>
        <w:rPr>
          <w:spacing w:val="-9"/>
        </w:rPr>
        <w:t xml:space="preserve"> </w:t>
      </w:r>
      <w:r>
        <w:t>activate</w:t>
      </w:r>
      <w:r>
        <w:rPr>
          <w:spacing w:val="-6"/>
        </w:rPr>
        <w:t xml:space="preserve"> </w:t>
      </w:r>
      <w:r>
        <w:t>the</w:t>
      </w:r>
      <w:r>
        <w:rPr>
          <w:spacing w:val="-9"/>
        </w:rPr>
        <w:t xml:space="preserve"> </w:t>
      </w:r>
      <w:r>
        <w:t>buzzer</w:t>
      </w:r>
      <w:r>
        <w:rPr>
          <w:spacing w:val="-8"/>
        </w:rPr>
        <w:t xml:space="preserve"> </w:t>
      </w:r>
      <w:r>
        <w:t>and</w:t>
      </w:r>
      <w:r>
        <w:rPr>
          <w:spacing w:val="-6"/>
        </w:rPr>
        <w:t xml:space="preserve"> </w:t>
      </w:r>
      <w:r>
        <w:t>led</w:t>
      </w:r>
      <w:r>
        <w:rPr>
          <w:spacing w:val="-9"/>
        </w:rPr>
        <w:t xml:space="preserve"> </w:t>
      </w:r>
      <w:r>
        <w:t>when</w:t>
      </w:r>
      <w:r>
        <w:rPr>
          <w:spacing w:val="-8"/>
        </w:rPr>
        <w:t xml:space="preserve"> </w:t>
      </w:r>
      <w:r>
        <w:t>the</w:t>
      </w:r>
      <w:r>
        <w:rPr>
          <w:spacing w:val="-7"/>
        </w:rPr>
        <w:t xml:space="preserve"> </w:t>
      </w:r>
      <w:r>
        <w:t>flag</w:t>
      </w:r>
      <w:r>
        <w:rPr>
          <w:spacing w:val="-57"/>
        </w:rPr>
        <w:t xml:space="preserve"> </w:t>
      </w:r>
      <w:r>
        <w:t>of</w:t>
      </w:r>
      <w:r>
        <w:rPr>
          <w:spacing w:val="-2"/>
        </w:rPr>
        <w:t xml:space="preserve"> </w:t>
      </w:r>
      <w:r>
        <w:t>the</w:t>
      </w:r>
      <w:r>
        <w:rPr>
          <w:spacing w:val="-1"/>
        </w:rPr>
        <w:t xml:space="preserve"> </w:t>
      </w:r>
      <w:r>
        <w:t>output is high in our</w:t>
      </w:r>
      <w:r>
        <w:rPr>
          <w:spacing w:val="-1"/>
        </w:rPr>
        <w:t xml:space="preserve"> </w:t>
      </w:r>
      <w:r>
        <w:t>payload.</w:t>
      </w:r>
    </w:p>
    <w:p w14:paraId="2B7A0246" w14:textId="77777777" w:rsidR="00306BA7" w:rsidRDefault="00000000">
      <w:pPr>
        <w:pStyle w:val="Heading2"/>
        <w:spacing w:before="202"/>
      </w:pPr>
      <w:bookmarkStart w:id="12" w:name="_bookmark7"/>
      <w:bookmarkEnd w:id="12"/>
      <w:r>
        <w:t>The</w:t>
      </w:r>
      <w:r>
        <w:rPr>
          <w:spacing w:val="-4"/>
        </w:rPr>
        <w:t xml:space="preserve"> </w:t>
      </w:r>
      <w:r>
        <w:t>Things</w:t>
      </w:r>
      <w:r>
        <w:rPr>
          <w:spacing w:val="-3"/>
        </w:rPr>
        <w:t xml:space="preserve"> </w:t>
      </w:r>
      <w:r>
        <w:t>Network</w:t>
      </w:r>
      <w:r>
        <w:rPr>
          <w:spacing w:val="-2"/>
        </w:rPr>
        <w:t xml:space="preserve"> </w:t>
      </w:r>
      <w:r>
        <w:t>(TTN):</w:t>
      </w:r>
    </w:p>
    <w:p w14:paraId="02B5F4CD" w14:textId="77777777" w:rsidR="00306BA7" w:rsidRDefault="00000000">
      <w:pPr>
        <w:spacing w:before="45" w:line="276" w:lineRule="auto"/>
        <w:ind w:left="116" w:right="651"/>
      </w:pPr>
      <w:r>
        <w:t>Firstly, we create an account on The Things Network. In the next step we add an end device on TTN</w:t>
      </w:r>
      <w:r>
        <w:rPr>
          <w:spacing w:val="-52"/>
        </w:rPr>
        <w:t xml:space="preserve"> </w:t>
      </w:r>
      <w:r>
        <w:t xml:space="preserve">network and generate the Device and application parameters required for </w:t>
      </w:r>
      <w:r>
        <w:rPr>
          <w:b/>
        </w:rPr>
        <w:t xml:space="preserve">OTAA </w:t>
      </w:r>
      <w:r>
        <w:t>activation such as</w:t>
      </w:r>
      <w:r>
        <w:rPr>
          <w:spacing w:val="1"/>
        </w:rPr>
        <w:t xml:space="preserve"> </w:t>
      </w:r>
      <w:proofErr w:type="spellStart"/>
      <w:r>
        <w:rPr>
          <w:b/>
        </w:rPr>
        <w:t>AppEUI</w:t>
      </w:r>
      <w:proofErr w:type="spellEnd"/>
      <w:r>
        <w:t>,</w:t>
      </w:r>
      <w:r>
        <w:rPr>
          <w:spacing w:val="-1"/>
        </w:rPr>
        <w:t xml:space="preserve"> </w:t>
      </w:r>
      <w:proofErr w:type="spellStart"/>
      <w:r>
        <w:rPr>
          <w:b/>
        </w:rPr>
        <w:t>DevEUI</w:t>
      </w:r>
      <w:proofErr w:type="spellEnd"/>
      <w:r>
        <w:rPr>
          <w:b/>
        </w:rPr>
        <w:t xml:space="preserve"> </w:t>
      </w:r>
      <w:r>
        <w:t xml:space="preserve">and </w:t>
      </w:r>
      <w:proofErr w:type="spellStart"/>
      <w:r>
        <w:rPr>
          <w:b/>
        </w:rPr>
        <w:t>AppKey</w:t>
      </w:r>
      <w:proofErr w:type="spellEnd"/>
      <w:r>
        <w:rPr>
          <w:b/>
          <w:spacing w:val="-2"/>
        </w:rPr>
        <w:t xml:space="preserve"> </w:t>
      </w:r>
      <w:r>
        <w:t>as shown in</w:t>
      </w:r>
      <w:r>
        <w:rPr>
          <w:spacing w:val="-3"/>
        </w:rPr>
        <w:t xml:space="preserve"> </w:t>
      </w:r>
      <w:r>
        <w:t>fig. 2.</w:t>
      </w:r>
    </w:p>
    <w:p w14:paraId="197D06E2" w14:textId="77777777" w:rsidR="00306BA7" w:rsidRDefault="00306BA7">
      <w:pPr>
        <w:spacing w:line="276" w:lineRule="auto"/>
        <w:sectPr w:rsidR="00306BA7">
          <w:pgSz w:w="12240" w:h="15840"/>
          <w:pgMar w:top="1360" w:right="1300" w:bottom="1200" w:left="1300" w:header="0" w:footer="1005" w:gutter="0"/>
          <w:pgBorders w:offsetFrom="page">
            <w:top w:val="single" w:sz="4" w:space="24" w:color="000000"/>
            <w:left w:val="single" w:sz="4" w:space="24" w:color="000000"/>
            <w:bottom w:val="single" w:sz="4" w:space="24" w:color="000000"/>
            <w:right w:val="single" w:sz="4" w:space="24" w:color="000000"/>
          </w:pgBorders>
          <w:cols w:space="720"/>
        </w:sectPr>
      </w:pPr>
    </w:p>
    <w:p w14:paraId="6C7DDE99" w14:textId="614DF994" w:rsidR="00306BA7" w:rsidRDefault="0019082C">
      <w:pPr>
        <w:pStyle w:val="BodyText"/>
        <w:ind w:left="2979"/>
        <w:rPr>
          <w:sz w:val="20"/>
        </w:rPr>
      </w:pPr>
      <w:r w:rsidRPr="00931E08">
        <w:rPr>
          <w:noProof/>
        </w:rPr>
        <w:lastRenderedPageBreak/>
        <w:drawing>
          <wp:inline distT="0" distB="0" distL="0" distR="0" wp14:anchorId="076C8E24" wp14:editId="0459B409">
            <wp:extent cx="2400300" cy="2676525"/>
            <wp:effectExtent l="76200" t="76200" r="133350" b="142875"/>
            <wp:docPr id="2" name="Content Placeholder 5">
              <a:extLst xmlns:a="http://schemas.openxmlformats.org/drawingml/2006/main">
                <a:ext uri="{FF2B5EF4-FFF2-40B4-BE49-F238E27FC236}">
                  <a16:creationId xmlns:a16="http://schemas.microsoft.com/office/drawing/2014/main" id="{F04864DE-2B98-3CBB-8FBD-C6BDF783AC8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F04864DE-2B98-3CBB-8FBD-C6BDF783AC89}"/>
                        </a:ext>
                      </a:extLst>
                    </pic:cNvPr>
                    <pic:cNvPicPr>
                      <a:picLocks noGrp="1" noChangeAspect="1"/>
                    </pic:cNvPicPr>
                  </pic:nvPicPr>
                  <pic:blipFill>
                    <a:blip r:embed="rId12"/>
                    <a:stretch>
                      <a:fillRect/>
                    </a:stretch>
                  </pic:blipFill>
                  <pic:spPr bwMode="auto">
                    <a:xfrm>
                      <a:off x="0" y="0"/>
                      <a:ext cx="2400465" cy="26767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D183E7" w14:textId="77777777" w:rsidR="00306BA7" w:rsidRDefault="00306BA7">
      <w:pPr>
        <w:pStyle w:val="BodyText"/>
        <w:spacing w:before="1"/>
        <w:rPr>
          <w:sz w:val="6"/>
        </w:rPr>
      </w:pPr>
    </w:p>
    <w:p w14:paraId="07BDF330" w14:textId="77777777" w:rsidR="00306BA7" w:rsidRDefault="00306BA7">
      <w:pPr>
        <w:rPr>
          <w:sz w:val="6"/>
        </w:rPr>
        <w:sectPr w:rsidR="00306BA7">
          <w:pgSz w:w="12240" w:h="15840"/>
          <w:pgMar w:top="1420" w:right="1300" w:bottom="1200" w:left="1300" w:header="0" w:footer="1005" w:gutter="0"/>
          <w:pgBorders w:offsetFrom="page">
            <w:top w:val="single" w:sz="4" w:space="24" w:color="000000"/>
            <w:left w:val="single" w:sz="4" w:space="24" w:color="000000"/>
            <w:bottom w:val="single" w:sz="4" w:space="24" w:color="000000"/>
            <w:right w:val="single" w:sz="4" w:space="24" w:color="000000"/>
          </w:pgBorders>
          <w:cols w:space="720"/>
        </w:sectPr>
      </w:pPr>
    </w:p>
    <w:p w14:paraId="1D2729BE" w14:textId="77777777" w:rsidR="00306BA7" w:rsidRDefault="00306BA7">
      <w:pPr>
        <w:pStyle w:val="BodyText"/>
        <w:spacing w:before="2"/>
        <w:rPr>
          <w:sz w:val="37"/>
        </w:rPr>
      </w:pPr>
    </w:p>
    <w:p w14:paraId="0279256F" w14:textId="77777777" w:rsidR="00306BA7" w:rsidRDefault="00000000">
      <w:pPr>
        <w:pStyle w:val="Heading2"/>
        <w:spacing w:before="1"/>
      </w:pPr>
      <w:bookmarkStart w:id="13" w:name="_bookmark8"/>
      <w:bookmarkEnd w:id="13"/>
      <w:r>
        <w:t>The</w:t>
      </w:r>
      <w:r>
        <w:rPr>
          <w:spacing w:val="-4"/>
        </w:rPr>
        <w:t xml:space="preserve"> </w:t>
      </w:r>
      <w:proofErr w:type="spellStart"/>
      <w:r>
        <w:t>Thingspeak</w:t>
      </w:r>
      <w:proofErr w:type="spellEnd"/>
      <w:r>
        <w:t>:</w:t>
      </w:r>
    </w:p>
    <w:p w14:paraId="7C9DCAC5" w14:textId="77777777" w:rsidR="00306BA7" w:rsidRDefault="00000000">
      <w:pPr>
        <w:spacing w:before="23"/>
        <w:ind w:left="119"/>
        <w:rPr>
          <w:i/>
          <w:sz w:val="18"/>
        </w:rPr>
      </w:pPr>
      <w:r>
        <w:br w:type="column"/>
      </w:r>
      <w:r>
        <w:rPr>
          <w:i/>
          <w:color w:val="1F487C"/>
          <w:sz w:val="18"/>
        </w:rPr>
        <w:t>Figure</w:t>
      </w:r>
      <w:r>
        <w:rPr>
          <w:i/>
          <w:color w:val="1F487C"/>
          <w:spacing w:val="-4"/>
          <w:sz w:val="18"/>
        </w:rPr>
        <w:t xml:space="preserve"> </w:t>
      </w:r>
      <w:r>
        <w:rPr>
          <w:i/>
          <w:color w:val="1F487C"/>
          <w:sz w:val="18"/>
        </w:rPr>
        <w:t>2.</w:t>
      </w:r>
      <w:r>
        <w:rPr>
          <w:i/>
          <w:color w:val="1F487C"/>
          <w:spacing w:val="-1"/>
          <w:sz w:val="18"/>
        </w:rPr>
        <w:t xml:space="preserve"> </w:t>
      </w:r>
      <w:r>
        <w:rPr>
          <w:i/>
          <w:color w:val="1F487C"/>
          <w:sz w:val="18"/>
        </w:rPr>
        <w:t>End</w:t>
      </w:r>
      <w:r>
        <w:rPr>
          <w:i/>
          <w:color w:val="1F487C"/>
          <w:spacing w:val="-2"/>
          <w:sz w:val="18"/>
        </w:rPr>
        <w:t xml:space="preserve"> </w:t>
      </w:r>
      <w:r>
        <w:rPr>
          <w:i/>
          <w:color w:val="1F487C"/>
          <w:sz w:val="18"/>
        </w:rPr>
        <w:t>Device</w:t>
      </w:r>
      <w:r>
        <w:rPr>
          <w:i/>
          <w:color w:val="1F487C"/>
          <w:spacing w:val="-2"/>
          <w:sz w:val="18"/>
        </w:rPr>
        <w:t xml:space="preserve"> </w:t>
      </w:r>
      <w:r>
        <w:rPr>
          <w:i/>
          <w:color w:val="1F487C"/>
          <w:sz w:val="18"/>
        </w:rPr>
        <w:t>Parameters on</w:t>
      </w:r>
      <w:r>
        <w:rPr>
          <w:i/>
          <w:color w:val="1F487C"/>
          <w:spacing w:val="-2"/>
          <w:sz w:val="18"/>
        </w:rPr>
        <w:t xml:space="preserve"> </w:t>
      </w:r>
      <w:r>
        <w:rPr>
          <w:i/>
          <w:color w:val="1F487C"/>
          <w:sz w:val="18"/>
        </w:rPr>
        <w:t>TTN</w:t>
      </w:r>
      <w:r>
        <w:rPr>
          <w:i/>
          <w:color w:val="1F487C"/>
          <w:spacing w:val="-3"/>
          <w:sz w:val="18"/>
        </w:rPr>
        <w:t xml:space="preserve"> </w:t>
      </w:r>
      <w:r>
        <w:rPr>
          <w:i/>
          <w:color w:val="1F487C"/>
          <w:sz w:val="18"/>
        </w:rPr>
        <w:t>Server</w:t>
      </w:r>
    </w:p>
    <w:p w14:paraId="4C78D14B" w14:textId="77777777" w:rsidR="00306BA7" w:rsidRDefault="00306BA7">
      <w:pPr>
        <w:rPr>
          <w:sz w:val="18"/>
        </w:rPr>
        <w:sectPr w:rsidR="00306BA7">
          <w:type w:val="continuous"/>
          <w:pgSz w:w="12240" w:h="15840"/>
          <w:pgMar w:top="1300" w:right="1300" w:bottom="1200" w:left="13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040" w:space="822"/>
            <w:col w:w="6778"/>
          </w:cols>
        </w:sectPr>
      </w:pPr>
    </w:p>
    <w:p w14:paraId="5202000A" w14:textId="77777777" w:rsidR="00306BA7" w:rsidRDefault="00000000">
      <w:pPr>
        <w:pStyle w:val="BodyText"/>
        <w:spacing w:before="43" w:line="276" w:lineRule="auto"/>
        <w:ind w:left="116"/>
      </w:pPr>
      <w:r>
        <w:t>We</w:t>
      </w:r>
      <w:r>
        <w:rPr>
          <w:spacing w:val="2"/>
        </w:rPr>
        <w:t xml:space="preserve"> </w:t>
      </w:r>
      <w:r>
        <w:t>used</w:t>
      </w:r>
      <w:r>
        <w:rPr>
          <w:spacing w:val="3"/>
        </w:rPr>
        <w:t xml:space="preserve"> </w:t>
      </w:r>
      <w:r>
        <w:t>the</w:t>
      </w:r>
      <w:r>
        <w:rPr>
          <w:spacing w:val="4"/>
        </w:rPr>
        <w:t xml:space="preserve"> </w:t>
      </w:r>
      <w:proofErr w:type="spellStart"/>
      <w:r>
        <w:t>thingspeak</w:t>
      </w:r>
      <w:proofErr w:type="spellEnd"/>
      <w:r>
        <w:rPr>
          <w:spacing w:val="3"/>
        </w:rPr>
        <w:t xml:space="preserve"> </w:t>
      </w:r>
      <w:r>
        <w:t>for</w:t>
      </w:r>
      <w:r>
        <w:rPr>
          <w:spacing w:val="3"/>
        </w:rPr>
        <w:t xml:space="preserve"> </w:t>
      </w:r>
      <w:r>
        <w:t>the</w:t>
      </w:r>
      <w:r>
        <w:rPr>
          <w:spacing w:val="3"/>
        </w:rPr>
        <w:t xml:space="preserve"> </w:t>
      </w:r>
      <w:r>
        <w:t>Visualization</w:t>
      </w:r>
      <w:r>
        <w:rPr>
          <w:spacing w:val="7"/>
        </w:rPr>
        <w:t xml:space="preserve"> </w:t>
      </w:r>
      <w:r>
        <w:t>which</w:t>
      </w:r>
      <w:r>
        <w:rPr>
          <w:spacing w:val="4"/>
        </w:rPr>
        <w:t xml:space="preserve"> </w:t>
      </w:r>
      <w:r>
        <w:t>is</w:t>
      </w:r>
      <w:r>
        <w:rPr>
          <w:spacing w:val="5"/>
        </w:rPr>
        <w:t xml:space="preserve"> </w:t>
      </w:r>
      <w:r>
        <w:t>integrated</w:t>
      </w:r>
      <w:r>
        <w:rPr>
          <w:spacing w:val="3"/>
        </w:rPr>
        <w:t xml:space="preserve"> </w:t>
      </w:r>
      <w:r>
        <w:t>on</w:t>
      </w:r>
      <w:r>
        <w:rPr>
          <w:spacing w:val="4"/>
        </w:rPr>
        <w:t xml:space="preserve"> </w:t>
      </w:r>
      <w:r>
        <w:t>the</w:t>
      </w:r>
      <w:r>
        <w:rPr>
          <w:spacing w:val="3"/>
        </w:rPr>
        <w:t xml:space="preserve"> </w:t>
      </w:r>
      <w:r>
        <w:t>Things</w:t>
      </w:r>
      <w:r>
        <w:rPr>
          <w:spacing w:val="4"/>
        </w:rPr>
        <w:t xml:space="preserve"> </w:t>
      </w:r>
      <w:r>
        <w:t>Network</w:t>
      </w:r>
      <w:r>
        <w:rPr>
          <w:spacing w:val="2"/>
        </w:rPr>
        <w:t xml:space="preserve"> </w:t>
      </w:r>
      <w:r>
        <w:t>website.</w:t>
      </w:r>
      <w:r>
        <w:rPr>
          <w:spacing w:val="-57"/>
        </w:rPr>
        <w:t xml:space="preserve"> </w:t>
      </w:r>
      <w:r>
        <w:t>We</w:t>
      </w:r>
      <w:r>
        <w:rPr>
          <w:spacing w:val="-2"/>
        </w:rPr>
        <w:t xml:space="preserve"> </w:t>
      </w:r>
      <w:r>
        <w:t>show the</w:t>
      </w:r>
      <w:r>
        <w:rPr>
          <w:spacing w:val="-1"/>
        </w:rPr>
        <w:t xml:space="preserve"> </w:t>
      </w:r>
      <w:r>
        <w:t>Roll, Pitch</w:t>
      </w:r>
      <w:r>
        <w:rPr>
          <w:spacing w:val="-1"/>
        </w:rPr>
        <w:t xml:space="preserve"> </w:t>
      </w:r>
      <w:r>
        <w:t>and status of the</w:t>
      </w:r>
      <w:r>
        <w:rPr>
          <w:spacing w:val="-1"/>
        </w:rPr>
        <w:t xml:space="preserve"> </w:t>
      </w:r>
      <w:r>
        <w:t xml:space="preserve">Output on the </w:t>
      </w:r>
      <w:proofErr w:type="spellStart"/>
      <w:r>
        <w:t>Thingspeak</w:t>
      </w:r>
      <w:proofErr w:type="spellEnd"/>
      <w:r>
        <w:t>.</w:t>
      </w:r>
      <w:r>
        <w:rPr>
          <w:spacing w:val="2"/>
        </w:rPr>
        <w:t xml:space="preserve"> </w:t>
      </w:r>
      <w:r>
        <w:t>As</w:t>
      </w:r>
      <w:r>
        <w:rPr>
          <w:spacing w:val="-1"/>
        </w:rPr>
        <w:t xml:space="preserve"> </w:t>
      </w:r>
      <w:r>
        <w:t>shown in fig. 3.</w:t>
      </w:r>
    </w:p>
    <w:p w14:paraId="31C858A6" w14:textId="77777777" w:rsidR="00306BA7" w:rsidRDefault="00000000">
      <w:pPr>
        <w:pStyle w:val="BodyText"/>
        <w:spacing w:before="4"/>
        <w:rPr>
          <w:sz w:val="14"/>
        </w:rPr>
      </w:pPr>
      <w:r>
        <w:rPr>
          <w:noProof/>
        </w:rPr>
        <w:drawing>
          <wp:anchor distT="0" distB="0" distL="0" distR="0" simplePos="0" relativeHeight="4" behindDoc="0" locked="0" layoutInCell="1" allowOverlap="1" wp14:anchorId="648F3E58" wp14:editId="6657A1A4">
            <wp:simplePos x="0" y="0"/>
            <wp:positionH relativeFrom="page">
              <wp:posOffset>1552420</wp:posOffset>
            </wp:positionH>
            <wp:positionV relativeFrom="paragraph">
              <wp:posOffset>129934</wp:posOffset>
            </wp:positionV>
            <wp:extent cx="4584727" cy="2694432"/>
            <wp:effectExtent l="0" t="0" r="0" b="0"/>
            <wp:wrapTopAndBottom/>
            <wp:docPr id="7" name="image4.jpeg"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4584727" cy="2694432"/>
                    </a:xfrm>
                    <a:prstGeom prst="rect">
                      <a:avLst/>
                    </a:prstGeom>
                  </pic:spPr>
                </pic:pic>
              </a:graphicData>
            </a:graphic>
          </wp:anchor>
        </w:drawing>
      </w:r>
    </w:p>
    <w:p w14:paraId="6DFDAA0D" w14:textId="77777777" w:rsidR="00306BA7" w:rsidRDefault="00306BA7">
      <w:pPr>
        <w:pStyle w:val="BodyText"/>
        <w:spacing w:before="1"/>
        <w:rPr>
          <w:sz w:val="6"/>
        </w:rPr>
      </w:pPr>
    </w:p>
    <w:p w14:paraId="37719515" w14:textId="77777777" w:rsidR="00306BA7" w:rsidRDefault="00000000">
      <w:pPr>
        <w:pStyle w:val="BodyText"/>
        <w:ind w:left="1074"/>
        <w:rPr>
          <w:sz w:val="20"/>
        </w:rPr>
      </w:pPr>
      <w:r>
        <w:rPr>
          <w:noProof/>
          <w:sz w:val="20"/>
        </w:rPr>
        <w:drawing>
          <wp:inline distT="0" distB="0" distL="0" distR="0" wp14:anchorId="4AE0EB17" wp14:editId="31A7BB61">
            <wp:extent cx="4574257" cy="1373124"/>
            <wp:effectExtent l="0" t="0" r="0" b="0"/>
            <wp:docPr id="9" name="image5.jpe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4574257" cy="1373124"/>
                    </a:xfrm>
                    <a:prstGeom prst="rect">
                      <a:avLst/>
                    </a:prstGeom>
                  </pic:spPr>
                </pic:pic>
              </a:graphicData>
            </a:graphic>
          </wp:inline>
        </w:drawing>
      </w:r>
    </w:p>
    <w:p w14:paraId="1B7110E3" w14:textId="77777777" w:rsidR="00306BA7" w:rsidRDefault="00306BA7">
      <w:pPr>
        <w:pStyle w:val="BodyText"/>
        <w:rPr>
          <w:sz w:val="22"/>
        </w:rPr>
      </w:pPr>
    </w:p>
    <w:p w14:paraId="5BA1882A" w14:textId="77777777" w:rsidR="00306BA7" w:rsidRDefault="00000000">
      <w:pPr>
        <w:ind w:left="3181"/>
        <w:rPr>
          <w:i/>
          <w:sz w:val="18"/>
        </w:rPr>
      </w:pPr>
      <w:r>
        <w:rPr>
          <w:i/>
          <w:color w:val="1F487C"/>
          <w:sz w:val="18"/>
        </w:rPr>
        <w:t>Figure</w:t>
      </w:r>
      <w:r>
        <w:rPr>
          <w:i/>
          <w:color w:val="1F487C"/>
          <w:spacing w:val="-3"/>
          <w:sz w:val="18"/>
        </w:rPr>
        <w:t xml:space="preserve"> </w:t>
      </w:r>
      <w:r>
        <w:rPr>
          <w:i/>
          <w:color w:val="1F487C"/>
          <w:sz w:val="18"/>
        </w:rPr>
        <w:t xml:space="preserve">3. </w:t>
      </w:r>
      <w:proofErr w:type="spellStart"/>
      <w:r>
        <w:rPr>
          <w:i/>
          <w:color w:val="1F487C"/>
          <w:sz w:val="18"/>
        </w:rPr>
        <w:t>ThingsSpeak</w:t>
      </w:r>
      <w:proofErr w:type="spellEnd"/>
      <w:r>
        <w:rPr>
          <w:i/>
          <w:color w:val="1F487C"/>
          <w:spacing w:val="-3"/>
          <w:sz w:val="18"/>
        </w:rPr>
        <w:t xml:space="preserve"> </w:t>
      </w:r>
      <w:r>
        <w:rPr>
          <w:i/>
          <w:color w:val="1F487C"/>
          <w:sz w:val="18"/>
        </w:rPr>
        <w:t>dashboard</w:t>
      </w:r>
    </w:p>
    <w:p w14:paraId="5EF199D5" w14:textId="77777777" w:rsidR="00306BA7" w:rsidRDefault="00306BA7">
      <w:pPr>
        <w:rPr>
          <w:sz w:val="18"/>
        </w:rPr>
        <w:sectPr w:rsidR="00306BA7">
          <w:type w:val="continuous"/>
          <w:pgSz w:w="12240" w:h="15840"/>
          <w:pgMar w:top="1300" w:right="1300" w:bottom="120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5A773C4" w14:textId="77777777" w:rsidR="00306BA7" w:rsidRPr="002D15A2" w:rsidRDefault="00000000">
      <w:pPr>
        <w:pStyle w:val="Heading3"/>
        <w:rPr>
          <w:u w:val="none"/>
        </w:rPr>
      </w:pPr>
      <w:r w:rsidRPr="002D15A2">
        <w:rPr>
          <w:u w:val="none"/>
        </w:rPr>
        <w:lastRenderedPageBreak/>
        <w:t>Hardware</w:t>
      </w:r>
      <w:r w:rsidRPr="002D15A2">
        <w:rPr>
          <w:spacing w:val="-2"/>
          <w:u w:val="none"/>
        </w:rPr>
        <w:t xml:space="preserve"> </w:t>
      </w:r>
      <w:r w:rsidRPr="002D15A2">
        <w:rPr>
          <w:u w:val="none"/>
        </w:rPr>
        <w:t>Setup:</w:t>
      </w:r>
    </w:p>
    <w:p w14:paraId="34111BEB" w14:textId="77777777" w:rsidR="00306BA7" w:rsidRDefault="00306BA7">
      <w:pPr>
        <w:pStyle w:val="BodyText"/>
        <w:spacing w:before="1"/>
        <w:rPr>
          <w:b/>
          <w:sz w:val="21"/>
        </w:rPr>
      </w:pPr>
    </w:p>
    <w:p w14:paraId="0F68C7A3" w14:textId="77777777" w:rsidR="00306BA7" w:rsidRDefault="00000000">
      <w:pPr>
        <w:pStyle w:val="BodyText"/>
        <w:ind w:left="116"/>
      </w:pPr>
      <w:r>
        <w:t>The</w:t>
      </w:r>
      <w:r>
        <w:rPr>
          <w:spacing w:val="-2"/>
        </w:rPr>
        <w:t xml:space="preserve"> </w:t>
      </w:r>
      <w:r>
        <w:t>fig. 4</w:t>
      </w:r>
      <w:r>
        <w:rPr>
          <w:spacing w:val="-1"/>
        </w:rPr>
        <w:t xml:space="preserve"> </w:t>
      </w:r>
      <w:r>
        <w:t>shows our</w:t>
      </w:r>
      <w:r>
        <w:rPr>
          <w:spacing w:val="-1"/>
        </w:rPr>
        <w:t xml:space="preserve"> </w:t>
      </w:r>
      <w:r>
        <w:t>hardware</w:t>
      </w:r>
      <w:r>
        <w:rPr>
          <w:spacing w:val="-1"/>
        </w:rPr>
        <w:t xml:space="preserve"> </w:t>
      </w:r>
      <w:r>
        <w:t>setup.</w:t>
      </w:r>
    </w:p>
    <w:p w14:paraId="41BF73B5" w14:textId="77777777" w:rsidR="00306BA7" w:rsidRDefault="00000000">
      <w:pPr>
        <w:pStyle w:val="BodyText"/>
        <w:spacing w:before="7"/>
      </w:pPr>
      <w:r>
        <w:rPr>
          <w:noProof/>
        </w:rPr>
        <w:drawing>
          <wp:anchor distT="0" distB="0" distL="0" distR="0" simplePos="0" relativeHeight="5" behindDoc="0" locked="0" layoutInCell="1" allowOverlap="1" wp14:anchorId="0ACC52E8" wp14:editId="5B953983">
            <wp:simplePos x="0" y="0"/>
            <wp:positionH relativeFrom="page">
              <wp:posOffset>890269</wp:posOffset>
            </wp:positionH>
            <wp:positionV relativeFrom="paragraph">
              <wp:posOffset>204449</wp:posOffset>
            </wp:positionV>
            <wp:extent cx="6004550" cy="474306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6004550" cy="4743069"/>
                    </a:xfrm>
                    <a:prstGeom prst="rect">
                      <a:avLst/>
                    </a:prstGeom>
                  </pic:spPr>
                </pic:pic>
              </a:graphicData>
            </a:graphic>
          </wp:anchor>
        </w:drawing>
      </w:r>
    </w:p>
    <w:p w14:paraId="68C6C922" w14:textId="77777777" w:rsidR="00306BA7" w:rsidRDefault="00306BA7">
      <w:pPr>
        <w:pStyle w:val="BodyText"/>
        <w:spacing w:before="1"/>
        <w:rPr>
          <w:sz w:val="6"/>
        </w:rPr>
      </w:pPr>
    </w:p>
    <w:p w14:paraId="2D1F0A26" w14:textId="77777777" w:rsidR="00306BA7" w:rsidRDefault="00306BA7">
      <w:pPr>
        <w:rPr>
          <w:sz w:val="6"/>
        </w:rPr>
        <w:sectPr w:rsidR="00306BA7">
          <w:pgSz w:w="12240" w:h="15840"/>
          <w:pgMar w:top="1340" w:right="1300" w:bottom="1200" w:left="1300" w:header="0" w:footer="1005" w:gutter="0"/>
          <w:pgBorders w:offsetFrom="page">
            <w:top w:val="single" w:sz="4" w:space="24" w:color="000000"/>
            <w:left w:val="single" w:sz="4" w:space="24" w:color="000000"/>
            <w:bottom w:val="single" w:sz="4" w:space="24" w:color="000000"/>
            <w:right w:val="single" w:sz="4" w:space="24" w:color="000000"/>
          </w:pgBorders>
          <w:cols w:space="720"/>
        </w:sectPr>
      </w:pPr>
    </w:p>
    <w:p w14:paraId="1AD523C1" w14:textId="77777777" w:rsidR="00306BA7" w:rsidRDefault="00306BA7">
      <w:pPr>
        <w:pStyle w:val="BodyText"/>
        <w:spacing w:before="10"/>
        <w:rPr>
          <w:sz w:val="41"/>
        </w:rPr>
      </w:pPr>
    </w:p>
    <w:p w14:paraId="7DC975AE" w14:textId="77777777" w:rsidR="00306BA7" w:rsidRDefault="00000000">
      <w:pPr>
        <w:pStyle w:val="Heading1"/>
        <w:spacing w:before="0"/>
      </w:pPr>
      <w:bookmarkStart w:id="14" w:name="_bookmark9"/>
      <w:bookmarkEnd w:id="14"/>
      <w:r>
        <w:t>Summary:</w:t>
      </w:r>
    </w:p>
    <w:p w14:paraId="34B49ADC" w14:textId="77777777" w:rsidR="00306BA7" w:rsidRDefault="00000000">
      <w:pPr>
        <w:spacing w:before="46"/>
        <w:ind w:left="116"/>
        <w:rPr>
          <w:i/>
          <w:sz w:val="18"/>
        </w:rPr>
      </w:pPr>
      <w:r>
        <w:br w:type="column"/>
      </w:r>
      <w:r>
        <w:rPr>
          <w:i/>
          <w:color w:val="1F487C"/>
          <w:sz w:val="18"/>
        </w:rPr>
        <w:t>Figure</w:t>
      </w:r>
      <w:r>
        <w:rPr>
          <w:i/>
          <w:color w:val="1F487C"/>
          <w:spacing w:val="-4"/>
          <w:sz w:val="18"/>
        </w:rPr>
        <w:t xml:space="preserve"> </w:t>
      </w:r>
      <w:r>
        <w:rPr>
          <w:i/>
          <w:color w:val="1F487C"/>
          <w:sz w:val="18"/>
        </w:rPr>
        <w:t>4. Hardware</w:t>
      </w:r>
      <w:r>
        <w:rPr>
          <w:i/>
          <w:color w:val="1F487C"/>
          <w:spacing w:val="-1"/>
          <w:sz w:val="18"/>
        </w:rPr>
        <w:t xml:space="preserve"> </w:t>
      </w:r>
      <w:r>
        <w:rPr>
          <w:i/>
          <w:color w:val="1F487C"/>
          <w:sz w:val="18"/>
        </w:rPr>
        <w:t>Setup</w:t>
      </w:r>
    </w:p>
    <w:p w14:paraId="0FA5AD23" w14:textId="77777777" w:rsidR="00306BA7" w:rsidRDefault="00306BA7">
      <w:pPr>
        <w:rPr>
          <w:sz w:val="18"/>
        </w:rPr>
        <w:sectPr w:rsidR="00306BA7">
          <w:type w:val="continuous"/>
          <w:pgSz w:w="12240" w:h="15840"/>
          <w:pgMar w:top="1300" w:right="1300" w:bottom="1200" w:left="13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613" w:space="2349"/>
            <w:col w:w="5678"/>
          </w:cols>
        </w:sectPr>
      </w:pPr>
    </w:p>
    <w:p w14:paraId="61EFC891" w14:textId="77777777" w:rsidR="00306BA7" w:rsidRDefault="00000000">
      <w:pPr>
        <w:pStyle w:val="BodyText"/>
        <w:spacing w:before="29" w:line="451" w:lineRule="auto"/>
        <w:ind w:left="116" w:right="1010"/>
      </w:pPr>
      <w:r>
        <w:t xml:space="preserve">Step-1: Connect the </w:t>
      </w:r>
      <w:proofErr w:type="spellStart"/>
      <w:r>
        <w:t>Pysense</w:t>
      </w:r>
      <w:proofErr w:type="spellEnd"/>
      <w:r>
        <w:t xml:space="preserve"> module to the laptop and upload the code through VS code.</w:t>
      </w:r>
      <w:r>
        <w:rPr>
          <w:spacing w:val="-58"/>
        </w:rPr>
        <w:t xml:space="preserve"> </w:t>
      </w:r>
      <w:r>
        <w:t>Step-2:</w:t>
      </w:r>
      <w:r>
        <w:rPr>
          <w:spacing w:val="-1"/>
        </w:rPr>
        <w:t xml:space="preserve"> </w:t>
      </w:r>
      <w:r>
        <w:t>Send the</w:t>
      </w:r>
      <w:r>
        <w:rPr>
          <w:spacing w:val="-1"/>
        </w:rPr>
        <w:t xml:space="preserve"> </w:t>
      </w:r>
      <w:r>
        <w:t>trigger</w:t>
      </w:r>
      <w:r>
        <w:rPr>
          <w:spacing w:val="-1"/>
        </w:rPr>
        <w:t xml:space="preserve"> </w:t>
      </w:r>
      <w:r>
        <w:t>to TTN using Lora</w:t>
      </w:r>
      <w:r>
        <w:rPr>
          <w:spacing w:val="-1"/>
        </w:rPr>
        <w:t xml:space="preserve"> </w:t>
      </w:r>
      <w:r>
        <w:t>Gateway.</w:t>
      </w:r>
    </w:p>
    <w:p w14:paraId="46EE4D00" w14:textId="77777777" w:rsidR="00306BA7" w:rsidRDefault="00000000">
      <w:pPr>
        <w:pStyle w:val="BodyText"/>
        <w:spacing w:line="448" w:lineRule="auto"/>
        <w:ind w:left="116" w:right="1161"/>
      </w:pPr>
      <w:r>
        <w:t>Step-3: Subscribe the sensor data form the Things Network using MQTT Protocol.</w:t>
      </w:r>
      <w:r>
        <w:rPr>
          <w:spacing w:val="1"/>
        </w:rPr>
        <w:t xml:space="preserve"> </w:t>
      </w:r>
      <w:r>
        <w:t>Step-4:</w:t>
      </w:r>
      <w:r>
        <w:rPr>
          <w:spacing w:val="-1"/>
        </w:rPr>
        <w:t xml:space="preserve"> </w:t>
      </w:r>
      <w:r>
        <w:t>Filter</w:t>
      </w:r>
      <w:r>
        <w:rPr>
          <w:spacing w:val="-3"/>
        </w:rPr>
        <w:t xml:space="preserve"> </w:t>
      </w:r>
      <w:r>
        <w:t>the</w:t>
      </w:r>
      <w:r>
        <w:rPr>
          <w:spacing w:val="-1"/>
        </w:rPr>
        <w:t xml:space="preserve"> </w:t>
      </w:r>
      <w:r>
        <w:t>payload from</w:t>
      </w:r>
      <w:r>
        <w:rPr>
          <w:spacing w:val="-1"/>
        </w:rPr>
        <w:t xml:space="preserve"> </w:t>
      </w:r>
      <w:r>
        <w:t>the</w:t>
      </w:r>
      <w:r>
        <w:rPr>
          <w:spacing w:val="-1"/>
        </w:rPr>
        <w:t xml:space="preserve"> </w:t>
      </w:r>
      <w:proofErr w:type="spellStart"/>
      <w:r>
        <w:t>Json</w:t>
      </w:r>
      <w:proofErr w:type="spellEnd"/>
      <w:r>
        <w:rPr>
          <w:spacing w:val="-1"/>
        </w:rPr>
        <w:t xml:space="preserve"> </w:t>
      </w:r>
      <w:r>
        <w:t>file</w:t>
      </w:r>
      <w:r>
        <w:rPr>
          <w:spacing w:val="-1"/>
        </w:rPr>
        <w:t xml:space="preserve"> </w:t>
      </w:r>
      <w:r>
        <w:t>and</w:t>
      </w:r>
      <w:r>
        <w:rPr>
          <w:spacing w:val="-1"/>
        </w:rPr>
        <w:t xml:space="preserve"> </w:t>
      </w:r>
      <w:r>
        <w:t>extract</w:t>
      </w:r>
      <w:r>
        <w:rPr>
          <w:spacing w:val="-1"/>
        </w:rPr>
        <w:t xml:space="preserve"> </w:t>
      </w:r>
      <w:r>
        <w:t>the</w:t>
      </w:r>
      <w:r>
        <w:rPr>
          <w:spacing w:val="-2"/>
        </w:rPr>
        <w:t xml:space="preserve"> </w:t>
      </w:r>
      <w:r>
        <w:t>data according</w:t>
      </w:r>
      <w:r>
        <w:rPr>
          <w:spacing w:val="-1"/>
        </w:rPr>
        <w:t xml:space="preserve"> </w:t>
      </w:r>
      <w:r>
        <w:t>to</w:t>
      </w:r>
      <w:r>
        <w:rPr>
          <w:spacing w:val="-1"/>
        </w:rPr>
        <w:t xml:space="preserve"> </w:t>
      </w:r>
      <w:r>
        <w:t>the</w:t>
      </w:r>
      <w:r>
        <w:rPr>
          <w:spacing w:val="-1"/>
        </w:rPr>
        <w:t xml:space="preserve"> </w:t>
      </w:r>
      <w:r>
        <w:t>topics</w:t>
      </w:r>
    </w:p>
    <w:p w14:paraId="3F0CC92C" w14:textId="77777777" w:rsidR="00306BA7" w:rsidRDefault="00000000">
      <w:pPr>
        <w:pStyle w:val="BodyText"/>
        <w:spacing w:before="2" w:line="276" w:lineRule="auto"/>
        <w:ind w:left="116" w:right="110"/>
      </w:pPr>
      <w:r>
        <w:t>Step-5:</w:t>
      </w:r>
      <w:r>
        <w:rPr>
          <w:spacing w:val="4"/>
        </w:rPr>
        <w:t xml:space="preserve"> </w:t>
      </w:r>
      <w:r>
        <w:t>Run</w:t>
      </w:r>
      <w:r>
        <w:rPr>
          <w:spacing w:val="1"/>
        </w:rPr>
        <w:t xml:space="preserve"> </w:t>
      </w:r>
      <w:r>
        <w:t>the</w:t>
      </w:r>
      <w:r>
        <w:rPr>
          <w:spacing w:val="3"/>
        </w:rPr>
        <w:t xml:space="preserve"> </w:t>
      </w:r>
      <w:r>
        <w:t>program</w:t>
      </w:r>
      <w:r>
        <w:rPr>
          <w:spacing w:val="4"/>
        </w:rPr>
        <w:t xml:space="preserve"> </w:t>
      </w:r>
      <w:r>
        <w:t>on</w:t>
      </w:r>
      <w:r>
        <w:rPr>
          <w:spacing w:val="3"/>
        </w:rPr>
        <w:t xml:space="preserve"> </w:t>
      </w:r>
      <w:r>
        <w:t>the</w:t>
      </w:r>
      <w:r>
        <w:rPr>
          <w:spacing w:val="3"/>
        </w:rPr>
        <w:t xml:space="preserve"> </w:t>
      </w:r>
      <w:r>
        <w:t>Raspberry</w:t>
      </w:r>
      <w:r>
        <w:rPr>
          <w:spacing w:val="3"/>
        </w:rPr>
        <w:t xml:space="preserve"> </w:t>
      </w:r>
      <w:r>
        <w:t>pi</w:t>
      </w:r>
      <w:r>
        <w:rPr>
          <w:spacing w:val="4"/>
        </w:rPr>
        <w:t xml:space="preserve"> </w:t>
      </w:r>
      <w:r>
        <w:t>and</w:t>
      </w:r>
      <w:r>
        <w:rPr>
          <w:spacing w:val="4"/>
        </w:rPr>
        <w:t xml:space="preserve"> </w:t>
      </w:r>
      <w:r>
        <w:t>shows</w:t>
      </w:r>
      <w:r>
        <w:rPr>
          <w:spacing w:val="5"/>
        </w:rPr>
        <w:t xml:space="preserve"> </w:t>
      </w:r>
      <w:r>
        <w:t>the</w:t>
      </w:r>
      <w:r>
        <w:rPr>
          <w:spacing w:val="3"/>
        </w:rPr>
        <w:t xml:space="preserve"> </w:t>
      </w:r>
      <w:r>
        <w:t>output</w:t>
      </w:r>
      <w:r>
        <w:rPr>
          <w:spacing w:val="2"/>
        </w:rPr>
        <w:t xml:space="preserve"> </w:t>
      </w:r>
      <w:r>
        <w:t>on</w:t>
      </w:r>
      <w:r>
        <w:rPr>
          <w:spacing w:val="3"/>
        </w:rPr>
        <w:t xml:space="preserve"> </w:t>
      </w:r>
      <w:r>
        <w:t>the display,</w:t>
      </w:r>
      <w:r>
        <w:rPr>
          <w:spacing w:val="3"/>
        </w:rPr>
        <w:t xml:space="preserve"> </w:t>
      </w:r>
      <w:r>
        <w:t>send</w:t>
      </w:r>
      <w:r>
        <w:rPr>
          <w:spacing w:val="3"/>
        </w:rPr>
        <w:t xml:space="preserve"> </w:t>
      </w:r>
      <w:r>
        <w:t>a</w:t>
      </w:r>
      <w:r>
        <w:rPr>
          <w:spacing w:val="2"/>
        </w:rPr>
        <w:t xml:space="preserve"> </w:t>
      </w:r>
      <w:r>
        <w:t>SMS</w:t>
      </w:r>
      <w:r>
        <w:rPr>
          <w:spacing w:val="4"/>
        </w:rPr>
        <w:t xml:space="preserve"> </w:t>
      </w:r>
      <w:r>
        <w:t>to</w:t>
      </w:r>
      <w:r>
        <w:rPr>
          <w:spacing w:val="-57"/>
        </w:rPr>
        <w:t xml:space="preserve"> </w:t>
      </w:r>
      <w:r>
        <w:t>the</w:t>
      </w:r>
      <w:r>
        <w:rPr>
          <w:spacing w:val="-1"/>
        </w:rPr>
        <w:t xml:space="preserve"> </w:t>
      </w:r>
      <w:r>
        <w:t>operator</w:t>
      </w:r>
      <w:r>
        <w:rPr>
          <w:spacing w:val="2"/>
        </w:rPr>
        <w:t xml:space="preserve"> </w:t>
      </w:r>
      <w:r>
        <w:t>and turn on</w:t>
      </w:r>
      <w:r>
        <w:rPr>
          <w:spacing w:val="-1"/>
        </w:rPr>
        <w:t xml:space="preserve"> </w:t>
      </w:r>
      <w:r>
        <w:t>the</w:t>
      </w:r>
      <w:r>
        <w:rPr>
          <w:spacing w:val="-1"/>
        </w:rPr>
        <w:t xml:space="preserve"> </w:t>
      </w:r>
      <w:r>
        <w:t>Buzzer and Led</w:t>
      </w:r>
      <w:r>
        <w:rPr>
          <w:spacing w:val="-1"/>
        </w:rPr>
        <w:t xml:space="preserve"> </w:t>
      </w:r>
      <w:r>
        <w:t>light</w:t>
      </w:r>
      <w:r>
        <w:rPr>
          <w:spacing w:val="2"/>
        </w:rPr>
        <w:t xml:space="preserve"> </w:t>
      </w:r>
      <w:r>
        <w:t>to scare away</w:t>
      </w:r>
      <w:r>
        <w:rPr>
          <w:spacing w:val="1"/>
        </w:rPr>
        <w:t xml:space="preserve"> </w:t>
      </w:r>
      <w:r>
        <w:t>the</w:t>
      </w:r>
      <w:r>
        <w:rPr>
          <w:spacing w:val="-2"/>
        </w:rPr>
        <w:t xml:space="preserve"> </w:t>
      </w:r>
      <w:r>
        <w:t>thief.</w:t>
      </w:r>
    </w:p>
    <w:p w14:paraId="688E8475" w14:textId="77777777" w:rsidR="00306BA7" w:rsidRDefault="00306BA7">
      <w:pPr>
        <w:spacing w:line="276" w:lineRule="auto"/>
        <w:sectPr w:rsidR="00306BA7">
          <w:type w:val="continuous"/>
          <w:pgSz w:w="12240" w:h="15840"/>
          <w:pgMar w:top="1300" w:right="1300" w:bottom="120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7C76CA" w14:textId="77777777" w:rsidR="00306BA7" w:rsidRDefault="00000000">
      <w:pPr>
        <w:pStyle w:val="Heading1"/>
        <w:jc w:val="both"/>
      </w:pPr>
      <w:bookmarkStart w:id="15" w:name="_bookmark10"/>
      <w:bookmarkEnd w:id="15"/>
      <w:r>
        <w:lastRenderedPageBreak/>
        <w:t>Future</w:t>
      </w:r>
      <w:r>
        <w:rPr>
          <w:spacing w:val="-4"/>
        </w:rPr>
        <w:t xml:space="preserve"> </w:t>
      </w:r>
      <w:r>
        <w:t>work:</w:t>
      </w:r>
    </w:p>
    <w:p w14:paraId="47E5E7A4" w14:textId="317BC225" w:rsidR="00306BA7" w:rsidRDefault="00000000">
      <w:pPr>
        <w:pStyle w:val="BodyText"/>
        <w:spacing w:before="29" w:line="276" w:lineRule="auto"/>
        <w:ind w:left="116" w:right="112"/>
        <w:jc w:val="both"/>
      </w:pPr>
      <w:r>
        <w:t xml:space="preserve">If you consider what the future of </w:t>
      </w:r>
      <w:r w:rsidR="0019082C">
        <w:t>anti-theft</w:t>
      </w:r>
      <w:r>
        <w:t xml:space="preserve"> technology holds for users, IoT (Internet of Things) is</w:t>
      </w:r>
      <w:r>
        <w:rPr>
          <w:spacing w:val="-57"/>
        </w:rPr>
        <w:t xml:space="preserve"> </w:t>
      </w:r>
      <w:r>
        <w:t>considered important. The trend of IoT will make it tougher to steal high value devices, as they</w:t>
      </w:r>
      <w:r>
        <w:rPr>
          <w:spacing w:val="1"/>
        </w:rPr>
        <w:t xml:space="preserve"> </w:t>
      </w:r>
      <w:r>
        <w:t>would come with embedded chips that can be used to monitor the location of the product with the</w:t>
      </w:r>
      <w:r>
        <w:rPr>
          <w:spacing w:val="-57"/>
        </w:rPr>
        <w:t xml:space="preserve"> </w:t>
      </w:r>
      <w:r>
        <w:t>internet.</w:t>
      </w:r>
      <w:r>
        <w:rPr>
          <w:spacing w:val="-1"/>
        </w:rPr>
        <w:t xml:space="preserve"> </w:t>
      </w:r>
      <w:r>
        <w:t>Following are</w:t>
      </w:r>
      <w:r>
        <w:rPr>
          <w:spacing w:val="-1"/>
        </w:rPr>
        <w:t xml:space="preserve"> </w:t>
      </w:r>
      <w:r>
        <w:t>few options possible.</w:t>
      </w:r>
    </w:p>
    <w:p w14:paraId="59F46AA0" w14:textId="77777777" w:rsidR="00306BA7" w:rsidRDefault="00000000">
      <w:pPr>
        <w:pStyle w:val="ListParagraph"/>
        <w:numPr>
          <w:ilvl w:val="0"/>
          <w:numId w:val="1"/>
        </w:numPr>
        <w:tabs>
          <w:tab w:val="left" w:pos="837"/>
        </w:tabs>
        <w:spacing w:before="199" w:line="266" w:lineRule="auto"/>
        <w:ind w:right="113"/>
        <w:jc w:val="both"/>
        <w:rPr>
          <w:sz w:val="24"/>
        </w:rPr>
      </w:pPr>
      <w:r>
        <w:rPr>
          <w:sz w:val="24"/>
        </w:rPr>
        <w:t>Anti-theft</w:t>
      </w:r>
      <w:r>
        <w:rPr>
          <w:spacing w:val="-3"/>
          <w:sz w:val="24"/>
        </w:rPr>
        <w:t xml:space="preserve"> </w:t>
      </w:r>
      <w:r>
        <w:rPr>
          <w:sz w:val="24"/>
        </w:rPr>
        <w:t>software</w:t>
      </w:r>
      <w:r>
        <w:rPr>
          <w:spacing w:val="-5"/>
          <w:sz w:val="24"/>
        </w:rPr>
        <w:t xml:space="preserve"> </w:t>
      </w:r>
      <w:r>
        <w:rPr>
          <w:sz w:val="24"/>
        </w:rPr>
        <w:t>will make</w:t>
      </w:r>
      <w:r>
        <w:rPr>
          <w:spacing w:val="-5"/>
          <w:sz w:val="24"/>
        </w:rPr>
        <w:t xml:space="preserve"> </w:t>
      </w:r>
      <w:r>
        <w:rPr>
          <w:sz w:val="24"/>
        </w:rPr>
        <w:t>it</w:t>
      </w:r>
      <w:r>
        <w:rPr>
          <w:spacing w:val="-3"/>
          <w:sz w:val="24"/>
        </w:rPr>
        <w:t xml:space="preserve"> </w:t>
      </w:r>
      <w:r>
        <w:rPr>
          <w:sz w:val="24"/>
        </w:rPr>
        <w:t>possible</w:t>
      </w:r>
      <w:r>
        <w:rPr>
          <w:spacing w:val="-1"/>
          <w:sz w:val="24"/>
        </w:rPr>
        <w:t xml:space="preserve"> </w:t>
      </w:r>
      <w:r>
        <w:rPr>
          <w:sz w:val="24"/>
        </w:rPr>
        <w:t>for</w:t>
      </w:r>
      <w:r>
        <w:rPr>
          <w:spacing w:val="-5"/>
          <w:sz w:val="24"/>
        </w:rPr>
        <w:t xml:space="preserve"> </w:t>
      </w:r>
      <w:r>
        <w:rPr>
          <w:sz w:val="24"/>
        </w:rPr>
        <w:t>users to</w:t>
      </w:r>
      <w:r>
        <w:rPr>
          <w:spacing w:val="-3"/>
          <w:sz w:val="24"/>
        </w:rPr>
        <w:t xml:space="preserve"> </w:t>
      </w:r>
      <w:r>
        <w:rPr>
          <w:sz w:val="24"/>
        </w:rPr>
        <w:t>block</w:t>
      </w:r>
      <w:r>
        <w:rPr>
          <w:spacing w:val="-4"/>
          <w:sz w:val="24"/>
        </w:rPr>
        <w:t xml:space="preserve"> </w:t>
      </w:r>
      <w:r>
        <w:rPr>
          <w:sz w:val="24"/>
        </w:rPr>
        <w:t>a</w:t>
      </w:r>
      <w:r>
        <w:rPr>
          <w:spacing w:val="-4"/>
          <w:sz w:val="24"/>
        </w:rPr>
        <w:t xml:space="preserve"> </w:t>
      </w:r>
      <w:r>
        <w:rPr>
          <w:sz w:val="24"/>
        </w:rPr>
        <w:t>thief</w:t>
      </w:r>
      <w:r>
        <w:rPr>
          <w:spacing w:val="-1"/>
          <w:sz w:val="24"/>
        </w:rPr>
        <w:t xml:space="preserve"> </w:t>
      </w:r>
      <w:r>
        <w:rPr>
          <w:sz w:val="24"/>
        </w:rPr>
        <w:t>from</w:t>
      </w:r>
      <w:r>
        <w:rPr>
          <w:spacing w:val="-3"/>
          <w:sz w:val="24"/>
        </w:rPr>
        <w:t xml:space="preserve"> </w:t>
      </w:r>
      <w:r>
        <w:rPr>
          <w:sz w:val="24"/>
        </w:rPr>
        <w:t>stealing</w:t>
      </w:r>
      <w:r>
        <w:rPr>
          <w:spacing w:val="-4"/>
          <w:sz w:val="24"/>
        </w:rPr>
        <w:t xml:space="preserve"> </w:t>
      </w:r>
      <w:r>
        <w:rPr>
          <w:sz w:val="24"/>
        </w:rPr>
        <w:t>the</w:t>
      </w:r>
      <w:r>
        <w:rPr>
          <w:spacing w:val="-4"/>
          <w:sz w:val="24"/>
        </w:rPr>
        <w:t xml:space="preserve"> </w:t>
      </w:r>
      <w:r>
        <w:rPr>
          <w:sz w:val="24"/>
        </w:rPr>
        <w:t>device.</w:t>
      </w:r>
      <w:r>
        <w:rPr>
          <w:spacing w:val="-57"/>
          <w:sz w:val="24"/>
        </w:rPr>
        <w:t xml:space="preserve"> </w:t>
      </w:r>
      <w:r>
        <w:rPr>
          <w:sz w:val="24"/>
        </w:rPr>
        <w:t>Already, phones use apps that allow users to lock their device through the internet in case</w:t>
      </w:r>
      <w:r>
        <w:rPr>
          <w:spacing w:val="1"/>
          <w:sz w:val="24"/>
        </w:rPr>
        <w:t xml:space="preserve"> </w:t>
      </w:r>
      <w:r>
        <w:rPr>
          <w:sz w:val="24"/>
        </w:rPr>
        <w:t>it</w:t>
      </w:r>
      <w:r>
        <w:rPr>
          <w:spacing w:val="-8"/>
          <w:sz w:val="24"/>
        </w:rPr>
        <w:t xml:space="preserve"> </w:t>
      </w:r>
      <w:r>
        <w:rPr>
          <w:sz w:val="24"/>
        </w:rPr>
        <w:t>gets</w:t>
      </w:r>
      <w:r>
        <w:rPr>
          <w:spacing w:val="-7"/>
          <w:sz w:val="24"/>
        </w:rPr>
        <w:t xml:space="preserve"> </w:t>
      </w:r>
      <w:r>
        <w:rPr>
          <w:sz w:val="24"/>
        </w:rPr>
        <w:t>stolen</w:t>
      </w:r>
      <w:r>
        <w:rPr>
          <w:spacing w:val="-8"/>
          <w:sz w:val="24"/>
        </w:rPr>
        <w:t xml:space="preserve"> </w:t>
      </w:r>
      <w:r>
        <w:rPr>
          <w:sz w:val="24"/>
        </w:rPr>
        <w:t>(like</w:t>
      </w:r>
      <w:r>
        <w:rPr>
          <w:spacing w:val="-8"/>
          <w:sz w:val="24"/>
        </w:rPr>
        <w:t xml:space="preserve"> </w:t>
      </w:r>
      <w:r>
        <w:rPr>
          <w:sz w:val="24"/>
        </w:rPr>
        <w:t>the</w:t>
      </w:r>
      <w:r>
        <w:rPr>
          <w:spacing w:val="-8"/>
          <w:sz w:val="24"/>
        </w:rPr>
        <w:t xml:space="preserve"> </w:t>
      </w:r>
      <w:r>
        <w:rPr>
          <w:sz w:val="24"/>
        </w:rPr>
        <w:t>Find</w:t>
      </w:r>
      <w:r>
        <w:rPr>
          <w:spacing w:val="-8"/>
          <w:sz w:val="24"/>
        </w:rPr>
        <w:t xml:space="preserve"> </w:t>
      </w:r>
      <w:r>
        <w:rPr>
          <w:sz w:val="24"/>
        </w:rPr>
        <w:t>My</w:t>
      </w:r>
      <w:r>
        <w:rPr>
          <w:spacing w:val="-7"/>
          <w:sz w:val="24"/>
        </w:rPr>
        <w:t xml:space="preserve"> </w:t>
      </w:r>
      <w:r>
        <w:rPr>
          <w:sz w:val="24"/>
        </w:rPr>
        <w:t>iPhone</w:t>
      </w:r>
      <w:r>
        <w:rPr>
          <w:spacing w:val="-9"/>
          <w:sz w:val="24"/>
        </w:rPr>
        <w:t xml:space="preserve"> </w:t>
      </w:r>
      <w:r>
        <w:rPr>
          <w:sz w:val="24"/>
        </w:rPr>
        <w:t>App</w:t>
      </w:r>
      <w:r>
        <w:rPr>
          <w:spacing w:val="-8"/>
          <w:sz w:val="24"/>
        </w:rPr>
        <w:t xml:space="preserve"> </w:t>
      </w:r>
      <w:r>
        <w:rPr>
          <w:sz w:val="24"/>
        </w:rPr>
        <w:t>on</w:t>
      </w:r>
      <w:r>
        <w:rPr>
          <w:spacing w:val="-8"/>
          <w:sz w:val="24"/>
        </w:rPr>
        <w:t xml:space="preserve"> </w:t>
      </w:r>
      <w:r>
        <w:rPr>
          <w:sz w:val="24"/>
        </w:rPr>
        <w:t>iOS</w:t>
      </w:r>
      <w:r>
        <w:rPr>
          <w:spacing w:val="-8"/>
          <w:sz w:val="24"/>
        </w:rPr>
        <w:t xml:space="preserve"> </w:t>
      </w:r>
      <w:r>
        <w:rPr>
          <w:sz w:val="24"/>
        </w:rPr>
        <w:t>devices).</w:t>
      </w:r>
      <w:r>
        <w:rPr>
          <w:spacing w:val="-8"/>
          <w:sz w:val="24"/>
        </w:rPr>
        <w:t xml:space="preserve"> </w:t>
      </w:r>
      <w:r>
        <w:rPr>
          <w:sz w:val="24"/>
        </w:rPr>
        <w:t>Clearly,</w:t>
      </w:r>
      <w:r>
        <w:rPr>
          <w:spacing w:val="-8"/>
          <w:sz w:val="24"/>
        </w:rPr>
        <w:t xml:space="preserve"> </w:t>
      </w:r>
      <w:r>
        <w:rPr>
          <w:sz w:val="24"/>
        </w:rPr>
        <w:t>such</w:t>
      </w:r>
      <w:r>
        <w:rPr>
          <w:spacing w:val="-8"/>
          <w:sz w:val="24"/>
        </w:rPr>
        <w:t xml:space="preserve"> </w:t>
      </w:r>
      <w:r>
        <w:rPr>
          <w:sz w:val="24"/>
        </w:rPr>
        <w:t>applications</w:t>
      </w:r>
      <w:r>
        <w:rPr>
          <w:spacing w:val="-7"/>
          <w:sz w:val="24"/>
        </w:rPr>
        <w:t xml:space="preserve"> </w:t>
      </w:r>
      <w:r>
        <w:rPr>
          <w:sz w:val="24"/>
        </w:rPr>
        <w:t>will</w:t>
      </w:r>
      <w:r>
        <w:rPr>
          <w:spacing w:val="-57"/>
          <w:sz w:val="24"/>
        </w:rPr>
        <w:t xml:space="preserve"> </w:t>
      </w:r>
      <w:r>
        <w:rPr>
          <w:spacing w:val="-1"/>
          <w:sz w:val="24"/>
        </w:rPr>
        <w:t>make</w:t>
      </w:r>
      <w:r>
        <w:rPr>
          <w:spacing w:val="-16"/>
          <w:sz w:val="24"/>
        </w:rPr>
        <w:t xml:space="preserve"> </w:t>
      </w:r>
      <w:r>
        <w:rPr>
          <w:spacing w:val="-1"/>
          <w:sz w:val="24"/>
        </w:rPr>
        <w:t>it</w:t>
      </w:r>
      <w:r>
        <w:rPr>
          <w:spacing w:val="-14"/>
          <w:sz w:val="24"/>
        </w:rPr>
        <w:t xml:space="preserve"> </w:t>
      </w:r>
      <w:r>
        <w:rPr>
          <w:sz w:val="24"/>
        </w:rPr>
        <w:t>possible</w:t>
      </w:r>
      <w:r>
        <w:rPr>
          <w:spacing w:val="-15"/>
          <w:sz w:val="24"/>
        </w:rPr>
        <w:t xml:space="preserve"> </w:t>
      </w:r>
      <w:r>
        <w:rPr>
          <w:sz w:val="24"/>
        </w:rPr>
        <w:t>to</w:t>
      </w:r>
      <w:r>
        <w:rPr>
          <w:spacing w:val="-12"/>
          <w:sz w:val="24"/>
        </w:rPr>
        <w:t xml:space="preserve"> </w:t>
      </w:r>
      <w:r>
        <w:rPr>
          <w:sz w:val="24"/>
        </w:rPr>
        <w:t>block</w:t>
      </w:r>
      <w:r>
        <w:rPr>
          <w:spacing w:val="-13"/>
          <w:sz w:val="24"/>
        </w:rPr>
        <w:t xml:space="preserve"> </w:t>
      </w:r>
      <w:r>
        <w:rPr>
          <w:sz w:val="24"/>
        </w:rPr>
        <w:t>the</w:t>
      </w:r>
      <w:r>
        <w:rPr>
          <w:spacing w:val="-15"/>
          <w:sz w:val="24"/>
        </w:rPr>
        <w:t xml:space="preserve"> </w:t>
      </w:r>
      <w:r>
        <w:rPr>
          <w:sz w:val="24"/>
        </w:rPr>
        <w:t>use</w:t>
      </w:r>
      <w:r>
        <w:rPr>
          <w:spacing w:val="-16"/>
          <w:sz w:val="24"/>
        </w:rPr>
        <w:t xml:space="preserve"> </w:t>
      </w:r>
      <w:r>
        <w:rPr>
          <w:sz w:val="24"/>
        </w:rPr>
        <w:t>of</w:t>
      </w:r>
      <w:r>
        <w:rPr>
          <w:spacing w:val="-13"/>
          <w:sz w:val="24"/>
        </w:rPr>
        <w:t xml:space="preserve"> </w:t>
      </w:r>
      <w:r>
        <w:rPr>
          <w:sz w:val="24"/>
        </w:rPr>
        <w:t>any</w:t>
      </w:r>
      <w:r>
        <w:rPr>
          <w:spacing w:val="-14"/>
          <w:sz w:val="24"/>
        </w:rPr>
        <w:t xml:space="preserve"> </w:t>
      </w:r>
      <w:r>
        <w:rPr>
          <w:sz w:val="24"/>
        </w:rPr>
        <w:t>product</w:t>
      </w:r>
      <w:r>
        <w:rPr>
          <w:spacing w:val="-14"/>
          <w:sz w:val="24"/>
        </w:rPr>
        <w:t xml:space="preserve"> </w:t>
      </w:r>
      <w:r>
        <w:rPr>
          <w:sz w:val="24"/>
        </w:rPr>
        <w:t>that’s</w:t>
      </w:r>
      <w:r>
        <w:rPr>
          <w:spacing w:val="-15"/>
          <w:sz w:val="24"/>
        </w:rPr>
        <w:t xml:space="preserve"> </w:t>
      </w:r>
      <w:r>
        <w:rPr>
          <w:sz w:val="24"/>
        </w:rPr>
        <w:t>been</w:t>
      </w:r>
      <w:r>
        <w:rPr>
          <w:spacing w:val="-13"/>
          <w:sz w:val="24"/>
        </w:rPr>
        <w:t xml:space="preserve"> </w:t>
      </w:r>
      <w:r>
        <w:rPr>
          <w:sz w:val="24"/>
        </w:rPr>
        <w:t>stolen,</w:t>
      </w:r>
      <w:r>
        <w:rPr>
          <w:spacing w:val="-15"/>
          <w:sz w:val="24"/>
        </w:rPr>
        <w:t xml:space="preserve"> </w:t>
      </w:r>
      <w:r>
        <w:rPr>
          <w:sz w:val="24"/>
        </w:rPr>
        <w:t>not</w:t>
      </w:r>
      <w:r>
        <w:rPr>
          <w:spacing w:val="-14"/>
          <w:sz w:val="24"/>
        </w:rPr>
        <w:t xml:space="preserve"> </w:t>
      </w:r>
      <w:r>
        <w:rPr>
          <w:sz w:val="24"/>
        </w:rPr>
        <w:t>just</w:t>
      </w:r>
      <w:r>
        <w:rPr>
          <w:spacing w:val="-14"/>
          <w:sz w:val="24"/>
        </w:rPr>
        <w:t xml:space="preserve"> </w:t>
      </w:r>
      <w:r>
        <w:rPr>
          <w:sz w:val="24"/>
        </w:rPr>
        <w:t>phones</w:t>
      </w:r>
      <w:r>
        <w:rPr>
          <w:spacing w:val="-15"/>
          <w:sz w:val="24"/>
        </w:rPr>
        <w:t xml:space="preserve"> </w:t>
      </w:r>
      <w:r>
        <w:rPr>
          <w:sz w:val="24"/>
        </w:rPr>
        <w:t>or</w:t>
      </w:r>
      <w:r>
        <w:rPr>
          <w:spacing w:val="-13"/>
          <w:sz w:val="24"/>
        </w:rPr>
        <w:t xml:space="preserve"> </w:t>
      </w:r>
      <w:r>
        <w:rPr>
          <w:sz w:val="24"/>
        </w:rPr>
        <w:t>tablets.</w:t>
      </w:r>
    </w:p>
    <w:p w14:paraId="10AB531F" w14:textId="77777777" w:rsidR="00306BA7" w:rsidRDefault="00000000">
      <w:pPr>
        <w:pStyle w:val="ListParagraph"/>
        <w:numPr>
          <w:ilvl w:val="0"/>
          <w:numId w:val="1"/>
        </w:numPr>
        <w:tabs>
          <w:tab w:val="left" w:pos="837"/>
        </w:tabs>
        <w:spacing w:line="266" w:lineRule="auto"/>
        <w:ind w:right="114"/>
        <w:jc w:val="both"/>
        <w:rPr>
          <w:sz w:val="24"/>
        </w:rPr>
      </w:pPr>
      <w:r>
        <w:rPr>
          <w:sz w:val="24"/>
        </w:rPr>
        <w:t>If the device is in the vicinity of a WIFI router, the IoT device can monitor the connection</w:t>
      </w:r>
      <w:r>
        <w:rPr>
          <w:spacing w:val="-57"/>
          <w:sz w:val="24"/>
        </w:rPr>
        <w:t xml:space="preserve"> </w:t>
      </w:r>
      <w:r>
        <w:rPr>
          <w:sz w:val="24"/>
        </w:rPr>
        <w:t>signal strength with the network and if being carried away the signal strength will weaken</w:t>
      </w:r>
      <w:r>
        <w:rPr>
          <w:spacing w:val="-57"/>
          <w:sz w:val="24"/>
        </w:rPr>
        <w:t xml:space="preserve"> </w:t>
      </w:r>
      <w:r>
        <w:rPr>
          <w:sz w:val="24"/>
        </w:rPr>
        <w:t>and</w:t>
      </w:r>
      <w:r>
        <w:rPr>
          <w:spacing w:val="-2"/>
          <w:sz w:val="24"/>
        </w:rPr>
        <w:t xml:space="preserve"> </w:t>
      </w:r>
      <w:r>
        <w:rPr>
          <w:sz w:val="24"/>
        </w:rPr>
        <w:t>device</w:t>
      </w:r>
      <w:r>
        <w:rPr>
          <w:spacing w:val="-3"/>
          <w:sz w:val="24"/>
        </w:rPr>
        <w:t xml:space="preserve"> </w:t>
      </w:r>
      <w:r>
        <w:rPr>
          <w:sz w:val="24"/>
        </w:rPr>
        <w:t>can</w:t>
      </w:r>
      <w:r>
        <w:rPr>
          <w:spacing w:val="-1"/>
          <w:sz w:val="24"/>
        </w:rPr>
        <w:t xml:space="preserve"> </w:t>
      </w:r>
      <w:r>
        <w:rPr>
          <w:sz w:val="24"/>
        </w:rPr>
        <w:t>trigger</w:t>
      </w:r>
      <w:r>
        <w:rPr>
          <w:spacing w:val="-1"/>
          <w:sz w:val="24"/>
        </w:rPr>
        <w:t xml:space="preserve"> </w:t>
      </w:r>
      <w:r>
        <w:rPr>
          <w:sz w:val="24"/>
        </w:rPr>
        <w:t>theft</w:t>
      </w:r>
      <w:r>
        <w:rPr>
          <w:spacing w:val="-1"/>
          <w:sz w:val="24"/>
        </w:rPr>
        <w:t xml:space="preserve"> </w:t>
      </w:r>
      <w:r>
        <w:rPr>
          <w:sz w:val="24"/>
        </w:rPr>
        <w:t>status</w:t>
      </w:r>
      <w:r>
        <w:rPr>
          <w:spacing w:val="-1"/>
          <w:sz w:val="24"/>
        </w:rPr>
        <w:t xml:space="preserve"> </w:t>
      </w:r>
      <w:r>
        <w:rPr>
          <w:sz w:val="24"/>
        </w:rPr>
        <w:t>before</w:t>
      </w:r>
      <w:r>
        <w:rPr>
          <w:spacing w:val="-2"/>
          <w:sz w:val="24"/>
        </w:rPr>
        <w:t xml:space="preserve"> </w:t>
      </w:r>
      <w:r>
        <w:rPr>
          <w:sz w:val="24"/>
        </w:rPr>
        <w:t>losing</w:t>
      </w:r>
      <w:r>
        <w:rPr>
          <w:spacing w:val="-1"/>
          <w:sz w:val="24"/>
        </w:rPr>
        <w:t xml:space="preserve"> </w:t>
      </w:r>
      <w:r>
        <w:rPr>
          <w:sz w:val="24"/>
        </w:rPr>
        <w:t>the</w:t>
      </w:r>
      <w:r>
        <w:rPr>
          <w:spacing w:val="-2"/>
          <w:sz w:val="24"/>
        </w:rPr>
        <w:t xml:space="preserve"> </w:t>
      </w:r>
      <w:r>
        <w:rPr>
          <w:sz w:val="24"/>
        </w:rPr>
        <w:t>connection</w:t>
      </w:r>
      <w:r>
        <w:rPr>
          <w:spacing w:val="-1"/>
          <w:sz w:val="24"/>
        </w:rPr>
        <w:t xml:space="preserve"> </w:t>
      </w:r>
      <w:r>
        <w:rPr>
          <w:sz w:val="24"/>
        </w:rPr>
        <w:t>at</w:t>
      </w:r>
      <w:r>
        <w:rPr>
          <w:spacing w:val="-1"/>
          <w:sz w:val="24"/>
        </w:rPr>
        <w:t xml:space="preserve"> </w:t>
      </w:r>
      <w:r>
        <w:rPr>
          <w:sz w:val="24"/>
        </w:rPr>
        <w:t>all.</w:t>
      </w:r>
      <w:r>
        <w:rPr>
          <w:spacing w:val="-1"/>
          <w:sz w:val="24"/>
        </w:rPr>
        <w:t xml:space="preserve"> </w:t>
      </w:r>
      <w:r>
        <w:rPr>
          <w:sz w:val="24"/>
        </w:rPr>
        <w:t>This</w:t>
      </w:r>
      <w:r>
        <w:rPr>
          <w:spacing w:val="-4"/>
          <w:sz w:val="24"/>
        </w:rPr>
        <w:t xml:space="preserve"> </w:t>
      </w:r>
      <w:r>
        <w:rPr>
          <w:sz w:val="24"/>
        </w:rPr>
        <w:t>can</w:t>
      </w:r>
      <w:r>
        <w:rPr>
          <w:spacing w:val="-1"/>
          <w:sz w:val="24"/>
        </w:rPr>
        <w:t xml:space="preserve"> </w:t>
      </w:r>
      <w:r>
        <w:rPr>
          <w:sz w:val="24"/>
        </w:rPr>
        <w:t>be</w:t>
      </w:r>
      <w:r>
        <w:rPr>
          <w:spacing w:val="-2"/>
          <w:sz w:val="24"/>
        </w:rPr>
        <w:t xml:space="preserve"> </w:t>
      </w:r>
      <w:r>
        <w:rPr>
          <w:sz w:val="24"/>
        </w:rPr>
        <w:t>used</w:t>
      </w:r>
      <w:r>
        <w:rPr>
          <w:spacing w:val="-1"/>
          <w:sz w:val="24"/>
        </w:rPr>
        <w:t xml:space="preserve"> </w:t>
      </w:r>
      <w:r>
        <w:rPr>
          <w:sz w:val="24"/>
        </w:rPr>
        <w:t>as</w:t>
      </w:r>
      <w:r>
        <w:rPr>
          <w:spacing w:val="-1"/>
          <w:sz w:val="24"/>
        </w:rPr>
        <w:t xml:space="preserve"> </w:t>
      </w:r>
      <w:r>
        <w:rPr>
          <w:sz w:val="24"/>
        </w:rPr>
        <w:t>a</w:t>
      </w:r>
      <w:r>
        <w:rPr>
          <w:spacing w:val="-58"/>
          <w:sz w:val="24"/>
        </w:rPr>
        <w:t xml:space="preserve"> </w:t>
      </w:r>
      <w:r>
        <w:rPr>
          <w:sz w:val="24"/>
        </w:rPr>
        <w:t>backup</w:t>
      </w:r>
      <w:r>
        <w:rPr>
          <w:spacing w:val="-1"/>
          <w:sz w:val="24"/>
        </w:rPr>
        <w:t xml:space="preserve"> </w:t>
      </w:r>
      <w:r>
        <w:rPr>
          <w:sz w:val="24"/>
        </w:rPr>
        <w:t>option in case</w:t>
      </w:r>
      <w:r>
        <w:rPr>
          <w:spacing w:val="-1"/>
          <w:sz w:val="24"/>
        </w:rPr>
        <w:t xml:space="preserve"> </w:t>
      </w:r>
      <w:r>
        <w:rPr>
          <w:sz w:val="24"/>
        </w:rPr>
        <w:t>the</w:t>
      </w:r>
      <w:r>
        <w:rPr>
          <w:spacing w:val="1"/>
          <w:sz w:val="24"/>
        </w:rPr>
        <w:t xml:space="preserve"> </w:t>
      </w:r>
      <w:r>
        <w:rPr>
          <w:sz w:val="24"/>
        </w:rPr>
        <w:t>Lora-Gateway is down.</w:t>
      </w:r>
    </w:p>
    <w:p w14:paraId="17A07B52" w14:textId="77777777" w:rsidR="00306BA7" w:rsidRDefault="00000000">
      <w:pPr>
        <w:pStyle w:val="ListParagraph"/>
        <w:numPr>
          <w:ilvl w:val="0"/>
          <w:numId w:val="1"/>
        </w:numPr>
        <w:tabs>
          <w:tab w:val="left" w:pos="837"/>
        </w:tabs>
        <w:spacing w:line="264" w:lineRule="auto"/>
        <w:ind w:right="117"/>
        <w:jc w:val="both"/>
        <w:rPr>
          <w:sz w:val="24"/>
        </w:rPr>
      </w:pPr>
      <w:r>
        <w:rPr>
          <w:sz w:val="24"/>
        </w:rPr>
        <w:t>An</w:t>
      </w:r>
      <w:r>
        <w:rPr>
          <w:spacing w:val="1"/>
          <w:sz w:val="24"/>
        </w:rPr>
        <w:t xml:space="preserve"> </w:t>
      </w:r>
      <w:r>
        <w:rPr>
          <w:sz w:val="24"/>
        </w:rPr>
        <w:t>InfraRed</w:t>
      </w:r>
      <w:r>
        <w:rPr>
          <w:spacing w:val="1"/>
          <w:sz w:val="24"/>
        </w:rPr>
        <w:t xml:space="preserve"> </w:t>
      </w:r>
      <w:r>
        <w:rPr>
          <w:sz w:val="24"/>
        </w:rPr>
        <w:t>(IR)</w:t>
      </w:r>
      <w:r>
        <w:rPr>
          <w:spacing w:val="1"/>
          <w:sz w:val="24"/>
        </w:rPr>
        <w:t xml:space="preserve"> </w:t>
      </w:r>
      <w:r>
        <w:rPr>
          <w:sz w:val="24"/>
        </w:rPr>
        <w:t>sensor</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embedded</w:t>
      </w:r>
      <w:r>
        <w:rPr>
          <w:spacing w:val="1"/>
          <w:sz w:val="24"/>
        </w:rPr>
        <w:t xml:space="preserve"> </w:t>
      </w:r>
      <w:r>
        <w:rPr>
          <w:sz w:val="24"/>
        </w:rPr>
        <w:t>into</w:t>
      </w:r>
      <w:r>
        <w:rPr>
          <w:spacing w:val="1"/>
          <w:sz w:val="24"/>
        </w:rPr>
        <w:t xml:space="preserve"> </w:t>
      </w:r>
      <w:r>
        <w:rPr>
          <w:sz w:val="24"/>
        </w:rPr>
        <w:t>our</w:t>
      </w:r>
      <w:r>
        <w:rPr>
          <w:spacing w:val="1"/>
          <w:sz w:val="24"/>
        </w:rPr>
        <w:t xml:space="preserve"> </w:t>
      </w:r>
      <w:r>
        <w:rPr>
          <w:sz w:val="24"/>
        </w:rPr>
        <w:t>application</w:t>
      </w:r>
      <w:r>
        <w:rPr>
          <w:spacing w:val="1"/>
          <w:sz w:val="24"/>
        </w:rPr>
        <w:t xml:space="preserve"> </w:t>
      </w:r>
      <w:r>
        <w:rPr>
          <w:sz w:val="24"/>
        </w:rPr>
        <w:t>as</w:t>
      </w:r>
      <w:r>
        <w:rPr>
          <w:spacing w:val="1"/>
          <w:sz w:val="24"/>
        </w:rPr>
        <w:t xml:space="preserve"> </w:t>
      </w:r>
      <w:r>
        <w:rPr>
          <w:sz w:val="24"/>
        </w:rPr>
        <w:t>another</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protection.</w:t>
      </w:r>
    </w:p>
    <w:p w14:paraId="02A7AEF7" w14:textId="77777777" w:rsidR="00306BA7" w:rsidRDefault="00306BA7">
      <w:pPr>
        <w:spacing w:line="264" w:lineRule="auto"/>
        <w:jc w:val="both"/>
        <w:rPr>
          <w:sz w:val="24"/>
        </w:rPr>
        <w:sectPr w:rsidR="00306BA7">
          <w:pgSz w:w="12240" w:h="15840"/>
          <w:pgMar w:top="1360" w:right="1300" w:bottom="1200" w:left="1300" w:header="0" w:footer="1005" w:gutter="0"/>
          <w:pgBorders w:offsetFrom="page">
            <w:top w:val="single" w:sz="4" w:space="24" w:color="000000"/>
            <w:left w:val="single" w:sz="4" w:space="24" w:color="000000"/>
            <w:bottom w:val="single" w:sz="4" w:space="24" w:color="000000"/>
            <w:right w:val="single" w:sz="4" w:space="24" w:color="000000"/>
          </w:pgBorders>
          <w:cols w:space="720"/>
        </w:sectPr>
      </w:pPr>
    </w:p>
    <w:p w14:paraId="75EFF9B7" w14:textId="77777777" w:rsidR="00306BA7" w:rsidRDefault="00000000">
      <w:pPr>
        <w:pStyle w:val="Heading1"/>
      </w:pPr>
      <w:bookmarkStart w:id="16" w:name="_bookmark11"/>
      <w:bookmarkEnd w:id="16"/>
      <w:r>
        <w:lastRenderedPageBreak/>
        <w:t>Appendix:</w:t>
      </w:r>
    </w:p>
    <w:p w14:paraId="124BE655" w14:textId="77777777" w:rsidR="00306BA7" w:rsidRDefault="00000000">
      <w:pPr>
        <w:pStyle w:val="Heading2"/>
        <w:spacing w:before="70"/>
      </w:pPr>
      <w:bookmarkStart w:id="17" w:name="_bookmark12"/>
      <w:bookmarkEnd w:id="17"/>
      <w:r>
        <w:t>Source</w:t>
      </w:r>
      <w:r>
        <w:rPr>
          <w:spacing w:val="-4"/>
        </w:rPr>
        <w:t xml:space="preserve"> </w:t>
      </w:r>
      <w:r>
        <w:t>Code:</w:t>
      </w:r>
    </w:p>
    <w:p w14:paraId="04D0173C" w14:textId="77777777" w:rsidR="00306BA7" w:rsidRDefault="00306BA7">
      <w:pPr>
        <w:pStyle w:val="BodyText"/>
        <w:rPr>
          <w:b/>
          <w:sz w:val="28"/>
        </w:rPr>
      </w:pPr>
    </w:p>
    <w:p w14:paraId="3E180FCB" w14:textId="77777777" w:rsidR="00306BA7" w:rsidRPr="00C16D1C" w:rsidRDefault="00000000">
      <w:pPr>
        <w:spacing w:before="213"/>
        <w:ind w:left="116"/>
      </w:pPr>
      <w:r w:rsidRPr="00C16D1C">
        <w:t>from</w:t>
      </w:r>
      <w:r w:rsidRPr="00C16D1C">
        <w:rPr>
          <w:spacing w:val="-1"/>
        </w:rPr>
        <w:t xml:space="preserve"> </w:t>
      </w:r>
      <w:proofErr w:type="spellStart"/>
      <w:r w:rsidRPr="00C16D1C">
        <w:t>cmath</w:t>
      </w:r>
      <w:proofErr w:type="spellEnd"/>
      <w:r w:rsidRPr="00C16D1C">
        <w:rPr>
          <w:spacing w:val="-4"/>
        </w:rPr>
        <w:t xml:space="preserve"> </w:t>
      </w:r>
      <w:r w:rsidRPr="00C16D1C">
        <w:t>import pi</w:t>
      </w:r>
    </w:p>
    <w:p w14:paraId="3C22C506" w14:textId="77777777" w:rsidR="00306BA7" w:rsidRPr="00C16D1C" w:rsidRDefault="00000000">
      <w:pPr>
        <w:spacing w:before="40"/>
        <w:ind w:left="116"/>
      </w:pPr>
      <w:r w:rsidRPr="00C16D1C">
        <w:t>from</w:t>
      </w:r>
      <w:r w:rsidRPr="00C16D1C">
        <w:rPr>
          <w:spacing w:val="-1"/>
        </w:rPr>
        <w:t xml:space="preserve"> </w:t>
      </w:r>
      <w:r w:rsidRPr="00C16D1C">
        <w:t>network</w:t>
      </w:r>
      <w:r w:rsidRPr="00C16D1C">
        <w:rPr>
          <w:spacing w:val="-5"/>
        </w:rPr>
        <w:t xml:space="preserve"> </w:t>
      </w:r>
      <w:r w:rsidRPr="00C16D1C">
        <w:t>import</w:t>
      </w:r>
      <w:r w:rsidRPr="00C16D1C">
        <w:rPr>
          <w:spacing w:val="-1"/>
        </w:rPr>
        <w:t xml:space="preserve"> </w:t>
      </w:r>
      <w:r w:rsidRPr="00C16D1C">
        <w:t>LoRa</w:t>
      </w:r>
    </w:p>
    <w:p w14:paraId="1CED4EB3" w14:textId="77777777" w:rsidR="00306BA7" w:rsidRPr="00C16D1C" w:rsidRDefault="00000000">
      <w:pPr>
        <w:spacing w:before="37" w:line="276" w:lineRule="auto"/>
        <w:ind w:left="116" w:right="6455"/>
      </w:pPr>
      <w:r w:rsidRPr="00C16D1C">
        <w:t xml:space="preserve">from pycoproc_2 import </w:t>
      </w:r>
      <w:proofErr w:type="spellStart"/>
      <w:r w:rsidRPr="00C16D1C">
        <w:t>Pycoproc</w:t>
      </w:r>
      <w:proofErr w:type="spellEnd"/>
      <w:r w:rsidRPr="00C16D1C">
        <w:rPr>
          <w:spacing w:val="-52"/>
        </w:rPr>
        <w:t xml:space="preserve"> </w:t>
      </w:r>
      <w:r w:rsidRPr="00C16D1C">
        <w:t>import socket</w:t>
      </w:r>
    </w:p>
    <w:p w14:paraId="56F0E27F" w14:textId="77777777" w:rsidR="00306BA7" w:rsidRPr="00C16D1C" w:rsidRDefault="00000000">
      <w:pPr>
        <w:spacing w:line="252" w:lineRule="exact"/>
        <w:ind w:left="116"/>
      </w:pPr>
      <w:r w:rsidRPr="00C16D1C">
        <w:t>import</w:t>
      </w:r>
      <w:r w:rsidRPr="00C16D1C">
        <w:rPr>
          <w:spacing w:val="-2"/>
        </w:rPr>
        <w:t xml:space="preserve"> </w:t>
      </w:r>
      <w:r w:rsidRPr="00C16D1C">
        <w:t>time</w:t>
      </w:r>
    </w:p>
    <w:p w14:paraId="722E0830" w14:textId="77777777" w:rsidR="00306BA7" w:rsidRPr="00C16D1C" w:rsidRDefault="00000000">
      <w:pPr>
        <w:spacing w:before="38" w:line="278" w:lineRule="auto"/>
        <w:ind w:left="116" w:right="7481"/>
      </w:pPr>
      <w:r w:rsidRPr="00C16D1C">
        <w:t xml:space="preserve">import </w:t>
      </w:r>
      <w:proofErr w:type="spellStart"/>
      <w:r w:rsidRPr="00C16D1C">
        <w:t>ustruct</w:t>
      </w:r>
      <w:proofErr w:type="spellEnd"/>
      <w:r w:rsidRPr="00C16D1C">
        <w:t xml:space="preserve"> as struct</w:t>
      </w:r>
      <w:r w:rsidRPr="00C16D1C">
        <w:rPr>
          <w:spacing w:val="-53"/>
        </w:rPr>
        <w:t xml:space="preserve"> </w:t>
      </w:r>
      <w:r w:rsidRPr="00C16D1C">
        <w:t xml:space="preserve">import </w:t>
      </w:r>
      <w:proofErr w:type="spellStart"/>
      <w:r w:rsidRPr="00C16D1C">
        <w:t>ubinascii</w:t>
      </w:r>
      <w:proofErr w:type="spellEnd"/>
    </w:p>
    <w:p w14:paraId="6AFD0269" w14:textId="77777777" w:rsidR="00306BA7" w:rsidRPr="00C16D1C" w:rsidRDefault="00000000">
      <w:pPr>
        <w:spacing w:line="249" w:lineRule="exact"/>
        <w:ind w:left="116"/>
      </w:pPr>
      <w:r w:rsidRPr="00C16D1C">
        <w:t>from</w:t>
      </w:r>
      <w:r w:rsidRPr="00C16D1C">
        <w:rPr>
          <w:spacing w:val="-3"/>
        </w:rPr>
        <w:t xml:space="preserve"> </w:t>
      </w:r>
      <w:r w:rsidRPr="00C16D1C">
        <w:t>LIS2HH12</w:t>
      </w:r>
      <w:r w:rsidRPr="00C16D1C">
        <w:rPr>
          <w:spacing w:val="-2"/>
        </w:rPr>
        <w:t xml:space="preserve"> </w:t>
      </w:r>
      <w:r w:rsidRPr="00C16D1C">
        <w:t>import</w:t>
      </w:r>
      <w:r w:rsidRPr="00C16D1C">
        <w:rPr>
          <w:spacing w:val="-1"/>
        </w:rPr>
        <w:t xml:space="preserve"> </w:t>
      </w:r>
      <w:r w:rsidRPr="00C16D1C">
        <w:t>LIS2HH12</w:t>
      </w:r>
    </w:p>
    <w:p w14:paraId="0752626B" w14:textId="77777777" w:rsidR="00306BA7" w:rsidRPr="00C16D1C" w:rsidRDefault="00306BA7">
      <w:pPr>
        <w:pStyle w:val="BodyText"/>
        <w:spacing w:before="6"/>
        <w:rPr>
          <w:sz w:val="28"/>
        </w:rPr>
      </w:pPr>
    </w:p>
    <w:p w14:paraId="7E96687A" w14:textId="77777777" w:rsidR="00306BA7" w:rsidRPr="00C16D1C" w:rsidRDefault="00000000">
      <w:pPr>
        <w:ind w:left="116"/>
      </w:pPr>
      <w:r w:rsidRPr="00C16D1C">
        <w:t>acc</w:t>
      </w:r>
      <w:r w:rsidRPr="00C16D1C">
        <w:rPr>
          <w:spacing w:val="-1"/>
        </w:rPr>
        <w:t xml:space="preserve"> </w:t>
      </w:r>
      <w:r w:rsidRPr="00C16D1C">
        <w:t>=</w:t>
      </w:r>
      <w:r w:rsidRPr="00C16D1C">
        <w:rPr>
          <w:spacing w:val="-1"/>
        </w:rPr>
        <w:t xml:space="preserve"> </w:t>
      </w:r>
      <w:r w:rsidRPr="00C16D1C">
        <w:t>LIS2HH12()</w:t>
      </w:r>
    </w:p>
    <w:p w14:paraId="6B3306B4" w14:textId="77777777" w:rsidR="00306BA7" w:rsidRPr="00C16D1C" w:rsidRDefault="00000000">
      <w:pPr>
        <w:spacing w:before="40"/>
        <w:ind w:left="116"/>
      </w:pPr>
      <w:proofErr w:type="spellStart"/>
      <w:r w:rsidRPr="00C16D1C">
        <w:t>py</w:t>
      </w:r>
      <w:proofErr w:type="spellEnd"/>
      <w:r w:rsidRPr="00C16D1C">
        <w:rPr>
          <w:spacing w:val="-1"/>
        </w:rPr>
        <w:t xml:space="preserve"> </w:t>
      </w:r>
      <w:r w:rsidRPr="00C16D1C">
        <w:t xml:space="preserve">= </w:t>
      </w:r>
      <w:proofErr w:type="spellStart"/>
      <w:proofErr w:type="gramStart"/>
      <w:r w:rsidRPr="00C16D1C">
        <w:t>Pycoproc</w:t>
      </w:r>
      <w:proofErr w:type="spellEnd"/>
      <w:r w:rsidRPr="00C16D1C">
        <w:t>(</w:t>
      </w:r>
      <w:proofErr w:type="gramEnd"/>
      <w:r w:rsidRPr="00C16D1C">
        <w:t>)</w:t>
      </w:r>
    </w:p>
    <w:p w14:paraId="1F95274C" w14:textId="77777777" w:rsidR="00306BA7" w:rsidRPr="00C16D1C" w:rsidRDefault="00000000">
      <w:pPr>
        <w:spacing w:before="38"/>
        <w:ind w:left="116"/>
      </w:pPr>
      <w:r w:rsidRPr="00C16D1C">
        <w:t>lora</w:t>
      </w:r>
      <w:r w:rsidRPr="00C16D1C">
        <w:rPr>
          <w:spacing w:val="-5"/>
        </w:rPr>
        <w:t xml:space="preserve"> </w:t>
      </w:r>
      <w:r w:rsidRPr="00C16D1C">
        <w:t>=</w:t>
      </w:r>
      <w:r w:rsidRPr="00C16D1C">
        <w:rPr>
          <w:spacing w:val="-2"/>
        </w:rPr>
        <w:t xml:space="preserve"> </w:t>
      </w:r>
      <w:proofErr w:type="gramStart"/>
      <w:r w:rsidRPr="00C16D1C">
        <w:t>LoRa(</w:t>
      </w:r>
      <w:proofErr w:type="gramEnd"/>
      <w:r w:rsidRPr="00C16D1C">
        <w:t>mode=</w:t>
      </w:r>
      <w:proofErr w:type="spellStart"/>
      <w:r w:rsidRPr="00C16D1C">
        <w:t>LoRa.LORAWAN</w:t>
      </w:r>
      <w:proofErr w:type="spellEnd"/>
      <w:r w:rsidRPr="00C16D1C">
        <w:t>,</w:t>
      </w:r>
      <w:r w:rsidRPr="00C16D1C">
        <w:rPr>
          <w:spacing w:val="-2"/>
        </w:rPr>
        <w:t xml:space="preserve"> </w:t>
      </w:r>
      <w:r w:rsidRPr="00C16D1C">
        <w:t>region=LoRa.EU868)</w:t>
      </w:r>
    </w:p>
    <w:p w14:paraId="3811447C" w14:textId="77777777" w:rsidR="00306BA7" w:rsidRPr="00C16D1C" w:rsidRDefault="00306BA7">
      <w:pPr>
        <w:pStyle w:val="BodyText"/>
        <w:spacing w:before="5"/>
        <w:rPr>
          <w:sz w:val="28"/>
        </w:rPr>
      </w:pPr>
    </w:p>
    <w:p w14:paraId="097D1387" w14:textId="77777777" w:rsidR="00306BA7" w:rsidRPr="00C16D1C" w:rsidRDefault="00000000">
      <w:pPr>
        <w:spacing w:line="276" w:lineRule="auto"/>
        <w:ind w:left="116" w:right="1941"/>
      </w:pPr>
      <w:r w:rsidRPr="00C16D1C">
        <w:t># create an OTAA authentication parameters, change them to the provided credentials</w:t>
      </w:r>
      <w:r w:rsidRPr="00C16D1C">
        <w:rPr>
          <w:spacing w:val="-52"/>
        </w:rPr>
        <w:t xml:space="preserve"> </w:t>
      </w:r>
      <w:proofErr w:type="spellStart"/>
      <w:r w:rsidRPr="00C16D1C">
        <w:t>app_eui</w:t>
      </w:r>
      <w:proofErr w:type="spellEnd"/>
      <w:r w:rsidRPr="00C16D1C">
        <w:t xml:space="preserve"> = </w:t>
      </w:r>
      <w:proofErr w:type="spellStart"/>
      <w:proofErr w:type="gramStart"/>
      <w:r w:rsidRPr="00C16D1C">
        <w:t>ubinascii.unhexlify</w:t>
      </w:r>
      <w:proofErr w:type="spellEnd"/>
      <w:proofErr w:type="gramEnd"/>
      <w:r w:rsidRPr="00C16D1C">
        <w:t>('0000000000000965')</w:t>
      </w:r>
    </w:p>
    <w:p w14:paraId="1E62EAA7" w14:textId="77777777" w:rsidR="00306BA7" w:rsidRPr="00C16D1C" w:rsidRDefault="00000000">
      <w:pPr>
        <w:spacing w:before="2" w:line="276" w:lineRule="auto"/>
        <w:ind w:left="116" w:right="2670"/>
      </w:pPr>
      <w:proofErr w:type="spellStart"/>
      <w:r w:rsidRPr="00C16D1C">
        <w:t>app_key</w:t>
      </w:r>
      <w:proofErr w:type="spellEnd"/>
      <w:r w:rsidRPr="00C16D1C">
        <w:t xml:space="preserve"> = </w:t>
      </w:r>
      <w:proofErr w:type="spellStart"/>
      <w:proofErr w:type="gramStart"/>
      <w:r w:rsidRPr="00C16D1C">
        <w:t>ubinascii.unhexlify</w:t>
      </w:r>
      <w:proofErr w:type="spellEnd"/>
      <w:proofErr w:type="gramEnd"/>
      <w:r w:rsidRPr="00C16D1C">
        <w:t>('20800EA7712A6FD1BD44471F95EEC6D9')</w:t>
      </w:r>
      <w:r w:rsidRPr="00C16D1C">
        <w:rPr>
          <w:spacing w:val="-52"/>
        </w:rPr>
        <w:t xml:space="preserve"> </w:t>
      </w:r>
      <w:proofErr w:type="spellStart"/>
      <w:r w:rsidRPr="00C16D1C">
        <w:t>lora.join</w:t>
      </w:r>
      <w:proofErr w:type="spellEnd"/>
      <w:r w:rsidRPr="00C16D1C">
        <w:t>(activation=</w:t>
      </w:r>
      <w:proofErr w:type="spellStart"/>
      <w:r w:rsidRPr="00C16D1C">
        <w:t>LoRa.OTAA</w:t>
      </w:r>
      <w:proofErr w:type="spellEnd"/>
      <w:r w:rsidRPr="00C16D1C">
        <w:t>,</w:t>
      </w:r>
      <w:r w:rsidRPr="00C16D1C">
        <w:rPr>
          <w:spacing w:val="-2"/>
        </w:rPr>
        <w:t xml:space="preserve"> </w:t>
      </w:r>
      <w:r w:rsidRPr="00C16D1C">
        <w:t>auth=(</w:t>
      </w:r>
      <w:proofErr w:type="spellStart"/>
      <w:r w:rsidRPr="00C16D1C">
        <w:t>app_eui</w:t>
      </w:r>
      <w:proofErr w:type="spellEnd"/>
      <w:r w:rsidRPr="00C16D1C">
        <w:t>,</w:t>
      </w:r>
      <w:r w:rsidRPr="00C16D1C">
        <w:rPr>
          <w:spacing w:val="-4"/>
        </w:rPr>
        <w:t xml:space="preserve"> </w:t>
      </w:r>
      <w:proofErr w:type="spellStart"/>
      <w:r w:rsidRPr="00C16D1C">
        <w:t>app_key</w:t>
      </w:r>
      <w:proofErr w:type="spellEnd"/>
      <w:r w:rsidRPr="00C16D1C">
        <w:t>),</w:t>
      </w:r>
      <w:r w:rsidRPr="00C16D1C">
        <w:rPr>
          <w:spacing w:val="-4"/>
        </w:rPr>
        <w:t xml:space="preserve"> </w:t>
      </w:r>
      <w:r w:rsidRPr="00C16D1C">
        <w:t>timeout=0)</w:t>
      </w:r>
    </w:p>
    <w:p w14:paraId="53D0BC84" w14:textId="77777777" w:rsidR="00306BA7" w:rsidRPr="00C16D1C" w:rsidRDefault="00000000">
      <w:pPr>
        <w:spacing w:line="252" w:lineRule="exact"/>
        <w:ind w:left="116"/>
      </w:pPr>
      <w:r w:rsidRPr="00C16D1C">
        <w:t xml:space="preserve">def </w:t>
      </w:r>
      <w:proofErr w:type="spellStart"/>
      <w:r w:rsidRPr="00C16D1C">
        <w:t>send_</w:t>
      </w:r>
      <w:proofErr w:type="gramStart"/>
      <w:r w:rsidRPr="00C16D1C">
        <w:t>data</w:t>
      </w:r>
      <w:proofErr w:type="spellEnd"/>
      <w:r w:rsidRPr="00C16D1C">
        <w:t>(</w:t>
      </w:r>
      <w:proofErr w:type="gramEnd"/>
      <w:r w:rsidRPr="00C16D1C">
        <w:t>):</w:t>
      </w:r>
    </w:p>
    <w:p w14:paraId="09DD0878" w14:textId="77777777" w:rsidR="00306BA7" w:rsidRPr="00C16D1C" w:rsidRDefault="00306BA7">
      <w:pPr>
        <w:pStyle w:val="BodyText"/>
        <w:spacing w:before="8"/>
        <w:rPr>
          <w:sz w:val="28"/>
        </w:rPr>
      </w:pPr>
    </w:p>
    <w:p w14:paraId="7F9AA860" w14:textId="77777777" w:rsidR="00306BA7" w:rsidRPr="00C16D1C" w:rsidRDefault="00000000">
      <w:pPr>
        <w:spacing w:line="276" w:lineRule="auto"/>
        <w:ind w:left="282" w:right="5244"/>
      </w:pPr>
      <w:r w:rsidRPr="00C16D1C">
        <w:t># wait until the module has joined the network</w:t>
      </w:r>
      <w:r w:rsidRPr="00C16D1C">
        <w:rPr>
          <w:spacing w:val="-52"/>
        </w:rPr>
        <w:t xml:space="preserve"> </w:t>
      </w:r>
      <w:r w:rsidRPr="00C16D1C">
        <w:t>while</w:t>
      </w:r>
      <w:r w:rsidRPr="00C16D1C">
        <w:rPr>
          <w:spacing w:val="-1"/>
        </w:rPr>
        <w:t xml:space="preserve"> </w:t>
      </w:r>
      <w:r w:rsidRPr="00C16D1C">
        <w:t>not</w:t>
      </w:r>
      <w:r w:rsidRPr="00C16D1C">
        <w:rPr>
          <w:spacing w:val="1"/>
        </w:rPr>
        <w:t xml:space="preserve"> </w:t>
      </w:r>
      <w:proofErr w:type="spellStart"/>
      <w:r w:rsidRPr="00C16D1C">
        <w:t>lora.has_</w:t>
      </w:r>
      <w:proofErr w:type="gramStart"/>
      <w:r w:rsidRPr="00C16D1C">
        <w:t>joined</w:t>
      </w:r>
      <w:proofErr w:type="spellEnd"/>
      <w:r w:rsidRPr="00C16D1C">
        <w:t>(</w:t>
      </w:r>
      <w:proofErr w:type="gramEnd"/>
      <w:r w:rsidRPr="00C16D1C">
        <w:t>):</w:t>
      </w:r>
    </w:p>
    <w:p w14:paraId="6B3A6156" w14:textId="77777777" w:rsidR="00306BA7" w:rsidRPr="00C16D1C" w:rsidRDefault="00000000">
      <w:pPr>
        <w:spacing w:line="276" w:lineRule="auto"/>
        <w:ind w:left="447" w:right="7123"/>
      </w:pPr>
      <w:proofErr w:type="spellStart"/>
      <w:proofErr w:type="gramStart"/>
      <w:r w:rsidRPr="00C16D1C">
        <w:t>time.sleep</w:t>
      </w:r>
      <w:proofErr w:type="spellEnd"/>
      <w:proofErr w:type="gramEnd"/>
      <w:r w:rsidRPr="00C16D1C">
        <w:t>(2.5)</w:t>
      </w:r>
      <w:r w:rsidRPr="00C16D1C">
        <w:rPr>
          <w:spacing w:val="1"/>
        </w:rPr>
        <w:t xml:space="preserve"> </w:t>
      </w:r>
      <w:r w:rsidRPr="00C16D1C">
        <w:t>print('Not</w:t>
      </w:r>
      <w:r w:rsidRPr="00C16D1C">
        <w:rPr>
          <w:spacing w:val="-7"/>
        </w:rPr>
        <w:t xml:space="preserve"> </w:t>
      </w:r>
      <w:r w:rsidRPr="00C16D1C">
        <w:t>yet</w:t>
      </w:r>
      <w:r w:rsidRPr="00C16D1C">
        <w:rPr>
          <w:spacing w:val="-8"/>
        </w:rPr>
        <w:t xml:space="preserve"> </w:t>
      </w:r>
      <w:r w:rsidRPr="00C16D1C">
        <w:t>joined...')</w:t>
      </w:r>
    </w:p>
    <w:p w14:paraId="39B500D3" w14:textId="77777777" w:rsidR="00306BA7" w:rsidRPr="00C16D1C" w:rsidRDefault="00306BA7">
      <w:pPr>
        <w:pStyle w:val="BodyText"/>
        <w:spacing w:before="3"/>
        <w:rPr>
          <w:sz w:val="25"/>
        </w:rPr>
      </w:pPr>
    </w:p>
    <w:p w14:paraId="6FED7DBC" w14:textId="77777777" w:rsidR="00306BA7" w:rsidRPr="00C16D1C" w:rsidRDefault="00000000">
      <w:pPr>
        <w:spacing w:before="1"/>
        <w:ind w:left="282"/>
      </w:pPr>
      <w:r w:rsidRPr="00C16D1C">
        <w:t>print('Joined')</w:t>
      </w:r>
    </w:p>
    <w:p w14:paraId="04FD8265" w14:textId="77777777" w:rsidR="00306BA7" w:rsidRPr="00C16D1C" w:rsidRDefault="00000000">
      <w:pPr>
        <w:spacing w:before="37"/>
        <w:ind w:left="282"/>
      </w:pPr>
      <w:r w:rsidRPr="00C16D1C">
        <w:t>#</w:t>
      </w:r>
      <w:r w:rsidRPr="00C16D1C">
        <w:rPr>
          <w:spacing w:val="-1"/>
        </w:rPr>
        <w:t xml:space="preserve"> </w:t>
      </w:r>
      <w:proofErr w:type="gramStart"/>
      <w:r w:rsidRPr="00C16D1C">
        <w:t>create</w:t>
      </w:r>
      <w:proofErr w:type="gramEnd"/>
      <w:r w:rsidRPr="00C16D1C">
        <w:rPr>
          <w:spacing w:val="-1"/>
        </w:rPr>
        <w:t xml:space="preserve"> </w:t>
      </w:r>
      <w:r w:rsidRPr="00C16D1C">
        <w:t>a LoRa</w:t>
      </w:r>
      <w:r w:rsidRPr="00C16D1C">
        <w:rPr>
          <w:spacing w:val="-1"/>
        </w:rPr>
        <w:t xml:space="preserve"> </w:t>
      </w:r>
      <w:r w:rsidRPr="00C16D1C">
        <w:t>socket</w:t>
      </w:r>
    </w:p>
    <w:p w14:paraId="0C802227" w14:textId="77777777" w:rsidR="00306BA7" w:rsidRPr="00C16D1C" w:rsidRDefault="00000000">
      <w:pPr>
        <w:spacing w:before="37"/>
        <w:ind w:left="282"/>
      </w:pPr>
      <w:r w:rsidRPr="00C16D1C">
        <w:t>s</w:t>
      </w:r>
      <w:r w:rsidRPr="00C16D1C">
        <w:rPr>
          <w:spacing w:val="-4"/>
        </w:rPr>
        <w:t xml:space="preserve"> </w:t>
      </w:r>
      <w:r w:rsidRPr="00C16D1C">
        <w:t>=</w:t>
      </w:r>
      <w:r w:rsidRPr="00C16D1C">
        <w:rPr>
          <w:spacing w:val="-4"/>
        </w:rPr>
        <w:t xml:space="preserve"> </w:t>
      </w:r>
      <w:proofErr w:type="spellStart"/>
      <w:proofErr w:type="gramStart"/>
      <w:r w:rsidRPr="00C16D1C">
        <w:t>socket.socket</w:t>
      </w:r>
      <w:proofErr w:type="spellEnd"/>
      <w:proofErr w:type="gramEnd"/>
      <w:r w:rsidRPr="00C16D1C">
        <w:t>(</w:t>
      </w:r>
      <w:proofErr w:type="spellStart"/>
      <w:r w:rsidRPr="00C16D1C">
        <w:t>socket.AF_LORA</w:t>
      </w:r>
      <w:proofErr w:type="spellEnd"/>
      <w:r w:rsidRPr="00C16D1C">
        <w:t>,</w:t>
      </w:r>
      <w:r w:rsidRPr="00C16D1C">
        <w:rPr>
          <w:spacing w:val="-3"/>
        </w:rPr>
        <w:t xml:space="preserve"> </w:t>
      </w:r>
      <w:proofErr w:type="spellStart"/>
      <w:r w:rsidRPr="00C16D1C">
        <w:t>socket.SOCK_RAW</w:t>
      </w:r>
      <w:proofErr w:type="spellEnd"/>
      <w:r w:rsidRPr="00C16D1C">
        <w:t>)</w:t>
      </w:r>
    </w:p>
    <w:p w14:paraId="2AAAF442" w14:textId="77777777" w:rsidR="00306BA7" w:rsidRPr="00C16D1C" w:rsidRDefault="00306BA7">
      <w:pPr>
        <w:pStyle w:val="BodyText"/>
        <w:spacing w:before="9"/>
        <w:rPr>
          <w:sz w:val="28"/>
        </w:rPr>
      </w:pPr>
    </w:p>
    <w:p w14:paraId="7B694364" w14:textId="77777777" w:rsidR="00306BA7" w:rsidRPr="00C16D1C" w:rsidRDefault="00000000">
      <w:pPr>
        <w:spacing w:line="276" w:lineRule="auto"/>
        <w:ind w:left="282" w:right="4746"/>
      </w:pPr>
      <w:r w:rsidRPr="00C16D1C">
        <w:t xml:space="preserve"># set the </w:t>
      </w:r>
      <w:proofErr w:type="spellStart"/>
      <w:r w:rsidRPr="00C16D1C">
        <w:t>LoRaWAN</w:t>
      </w:r>
      <w:proofErr w:type="spellEnd"/>
      <w:r w:rsidRPr="00C16D1C">
        <w:t xml:space="preserve"> data rate</w:t>
      </w:r>
      <w:r w:rsidRPr="00C16D1C">
        <w:rPr>
          <w:spacing w:val="1"/>
        </w:rPr>
        <w:t xml:space="preserve"> </w:t>
      </w:r>
      <w:proofErr w:type="spellStart"/>
      <w:proofErr w:type="gramStart"/>
      <w:r w:rsidRPr="00C16D1C">
        <w:t>s.setsockopt</w:t>
      </w:r>
      <w:proofErr w:type="spellEnd"/>
      <w:proofErr w:type="gramEnd"/>
      <w:r w:rsidRPr="00C16D1C">
        <w:t>(</w:t>
      </w:r>
      <w:proofErr w:type="spellStart"/>
      <w:r w:rsidRPr="00C16D1C">
        <w:t>socket.SOL_LORA</w:t>
      </w:r>
      <w:proofErr w:type="spellEnd"/>
      <w:r w:rsidRPr="00C16D1C">
        <w:t>,</w:t>
      </w:r>
      <w:r w:rsidRPr="00C16D1C">
        <w:rPr>
          <w:spacing w:val="-5"/>
        </w:rPr>
        <w:t xml:space="preserve"> </w:t>
      </w:r>
      <w:proofErr w:type="spellStart"/>
      <w:r w:rsidRPr="00C16D1C">
        <w:t>socket.SO_DR</w:t>
      </w:r>
      <w:proofErr w:type="spellEnd"/>
      <w:r w:rsidRPr="00C16D1C">
        <w:t>,</w:t>
      </w:r>
      <w:r w:rsidRPr="00C16D1C">
        <w:rPr>
          <w:spacing w:val="-5"/>
        </w:rPr>
        <w:t xml:space="preserve"> </w:t>
      </w:r>
      <w:r w:rsidRPr="00C16D1C">
        <w:t>5)</w:t>
      </w:r>
    </w:p>
    <w:p w14:paraId="104B551B" w14:textId="77777777" w:rsidR="00306BA7" w:rsidRPr="00C16D1C" w:rsidRDefault="00306BA7">
      <w:pPr>
        <w:pStyle w:val="BodyText"/>
        <w:spacing w:before="2"/>
        <w:rPr>
          <w:sz w:val="25"/>
        </w:rPr>
      </w:pPr>
    </w:p>
    <w:p w14:paraId="350CB75D" w14:textId="77777777" w:rsidR="00306BA7" w:rsidRPr="00C16D1C" w:rsidRDefault="00000000">
      <w:pPr>
        <w:ind w:left="282"/>
      </w:pPr>
      <w:r w:rsidRPr="00C16D1C">
        <w:t>#</w:t>
      </w:r>
      <w:r w:rsidRPr="00C16D1C">
        <w:rPr>
          <w:spacing w:val="-1"/>
        </w:rPr>
        <w:t xml:space="preserve"> </w:t>
      </w:r>
      <w:proofErr w:type="gramStart"/>
      <w:r w:rsidRPr="00C16D1C">
        <w:t>make</w:t>
      </w:r>
      <w:proofErr w:type="gramEnd"/>
      <w:r w:rsidRPr="00C16D1C">
        <w:rPr>
          <w:spacing w:val="-3"/>
        </w:rPr>
        <w:t xml:space="preserve"> </w:t>
      </w:r>
      <w:r w:rsidRPr="00C16D1C">
        <w:t>the</w:t>
      </w:r>
      <w:r w:rsidRPr="00C16D1C">
        <w:rPr>
          <w:spacing w:val="-1"/>
        </w:rPr>
        <w:t xml:space="preserve"> </w:t>
      </w:r>
      <w:r w:rsidRPr="00C16D1C">
        <w:t>socket blocking</w:t>
      </w:r>
    </w:p>
    <w:p w14:paraId="43E33A5C" w14:textId="77777777" w:rsidR="00306BA7" w:rsidRPr="00C16D1C" w:rsidRDefault="00000000">
      <w:pPr>
        <w:spacing w:before="38" w:line="278" w:lineRule="auto"/>
        <w:ind w:left="282" w:right="3064"/>
      </w:pPr>
      <w:r w:rsidRPr="00C16D1C">
        <w:t># (waits for the data to be sent and for the 2 receive windows to expire)</w:t>
      </w:r>
      <w:r w:rsidRPr="00C16D1C">
        <w:rPr>
          <w:spacing w:val="-52"/>
        </w:rPr>
        <w:t xml:space="preserve"> </w:t>
      </w:r>
      <w:proofErr w:type="spellStart"/>
      <w:proofErr w:type="gramStart"/>
      <w:r w:rsidRPr="00C16D1C">
        <w:t>s.setblocking</w:t>
      </w:r>
      <w:proofErr w:type="spellEnd"/>
      <w:proofErr w:type="gramEnd"/>
      <w:r w:rsidRPr="00C16D1C">
        <w:t>(True)</w:t>
      </w:r>
    </w:p>
    <w:p w14:paraId="7F42B183" w14:textId="77777777" w:rsidR="00306BA7" w:rsidRPr="00C16D1C" w:rsidRDefault="00306BA7">
      <w:pPr>
        <w:pStyle w:val="BodyText"/>
        <w:spacing w:before="10"/>
      </w:pPr>
    </w:p>
    <w:p w14:paraId="3CA0E37A" w14:textId="77777777" w:rsidR="00306BA7" w:rsidRPr="00C16D1C" w:rsidRDefault="00000000">
      <w:pPr>
        <w:spacing w:line="276" w:lineRule="auto"/>
        <w:ind w:left="282" w:right="7460"/>
      </w:pPr>
      <w:r w:rsidRPr="00C16D1C">
        <w:t xml:space="preserve">#va = </w:t>
      </w:r>
      <w:proofErr w:type="spellStart"/>
      <w:proofErr w:type="gramStart"/>
      <w:r w:rsidRPr="00C16D1C">
        <w:t>struct.pack</w:t>
      </w:r>
      <w:proofErr w:type="spellEnd"/>
      <w:proofErr w:type="gramEnd"/>
      <w:r w:rsidRPr="00C16D1C">
        <w:t>(str)</w:t>
      </w:r>
      <w:r w:rsidRPr="00C16D1C">
        <w:rPr>
          <w:spacing w:val="-52"/>
        </w:rPr>
        <w:t xml:space="preserve"> </w:t>
      </w:r>
      <w:proofErr w:type="spellStart"/>
      <w:r w:rsidRPr="00C16D1C">
        <w:rPr>
          <w:spacing w:val="-1"/>
        </w:rPr>
        <w:t>s.send</w:t>
      </w:r>
      <w:proofErr w:type="spellEnd"/>
      <w:r w:rsidRPr="00C16D1C">
        <w:rPr>
          <w:spacing w:val="-1"/>
        </w:rPr>
        <w:t>(bytes([0x01]))</w:t>
      </w:r>
    </w:p>
    <w:p w14:paraId="0343A6F3" w14:textId="77777777" w:rsidR="00306BA7" w:rsidRPr="00C16D1C" w:rsidRDefault="00306BA7">
      <w:pPr>
        <w:spacing w:line="276" w:lineRule="auto"/>
        <w:sectPr w:rsidR="00306BA7" w:rsidRPr="00C16D1C">
          <w:pgSz w:w="12240" w:h="15840"/>
          <w:pgMar w:top="1360" w:right="1300" w:bottom="1200" w:left="1300" w:header="0" w:footer="1005" w:gutter="0"/>
          <w:pgBorders w:offsetFrom="page">
            <w:top w:val="single" w:sz="4" w:space="24" w:color="000000"/>
            <w:left w:val="single" w:sz="4" w:space="24" w:color="000000"/>
            <w:bottom w:val="single" w:sz="4" w:space="24" w:color="000000"/>
            <w:right w:val="single" w:sz="4" w:space="24" w:color="000000"/>
          </w:pgBorders>
          <w:cols w:space="720"/>
        </w:sectPr>
      </w:pPr>
    </w:p>
    <w:p w14:paraId="556873C5" w14:textId="77777777" w:rsidR="00306BA7" w:rsidRPr="00C16D1C" w:rsidRDefault="00000000">
      <w:pPr>
        <w:spacing w:before="77"/>
        <w:ind w:left="116"/>
      </w:pPr>
      <w:r w:rsidRPr="00C16D1C">
        <w:lastRenderedPageBreak/>
        <w:t>while</w:t>
      </w:r>
      <w:r w:rsidRPr="00C16D1C">
        <w:rPr>
          <w:spacing w:val="-2"/>
        </w:rPr>
        <w:t xml:space="preserve"> </w:t>
      </w:r>
      <w:r w:rsidRPr="00C16D1C">
        <w:t>True:</w:t>
      </w:r>
    </w:p>
    <w:p w14:paraId="232E2EF4" w14:textId="77777777" w:rsidR="00306BA7" w:rsidRPr="00C16D1C" w:rsidRDefault="00306BA7">
      <w:pPr>
        <w:pStyle w:val="BodyText"/>
        <w:spacing w:before="8"/>
        <w:rPr>
          <w:sz w:val="28"/>
        </w:rPr>
      </w:pPr>
    </w:p>
    <w:p w14:paraId="3DCBFDB7" w14:textId="77777777" w:rsidR="00306BA7" w:rsidRPr="00C16D1C" w:rsidRDefault="00000000">
      <w:pPr>
        <w:spacing w:line="276" w:lineRule="auto"/>
        <w:ind w:left="282" w:right="6911"/>
      </w:pPr>
      <w:r w:rsidRPr="00C16D1C">
        <w:t>pitch = abs(int(</w:t>
      </w:r>
      <w:proofErr w:type="spellStart"/>
      <w:proofErr w:type="gramStart"/>
      <w:r w:rsidRPr="00C16D1C">
        <w:t>acc.pitch</w:t>
      </w:r>
      <w:proofErr w:type="spellEnd"/>
      <w:proofErr w:type="gramEnd"/>
      <w:r w:rsidRPr="00C16D1C">
        <w:t>()))</w:t>
      </w:r>
      <w:r w:rsidRPr="00C16D1C">
        <w:rPr>
          <w:spacing w:val="-53"/>
        </w:rPr>
        <w:t xml:space="preserve"> </w:t>
      </w:r>
      <w:r w:rsidRPr="00C16D1C">
        <w:t>roll = abs(int(</w:t>
      </w:r>
      <w:proofErr w:type="spellStart"/>
      <w:r w:rsidRPr="00C16D1C">
        <w:t>acc.roll</w:t>
      </w:r>
      <w:proofErr w:type="spellEnd"/>
      <w:r w:rsidRPr="00C16D1C">
        <w:t>()))</w:t>
      </w:r>
      <w:r w:rsidRPr="00C16D1C">
        <w:rPr>
          <w:spacing w:val="1"/>
        </w:rPr>
        <w:t xml:space="preserve"> </w:t>
      </w:r>
      <w:proofErr w:type="spellStart"/>
      <w:r w:rsidRPr="00C16D1C">
        <w:t>time.sleep</w:t>
      </w:r>
      <w:proofErr w:type="spellEnd"/>
      <w:r w:rsidRPr="00C16D1C">
        <w:t>(3)</w:t>
      </w:r>
    </w:p>
    <w:p w14:paraId="55D11C5D" w14:textId="77777777" w:rsidR="00306BA7" w:rsidRPr="00C16D1C" w:rsidRDefault="00000000">
      <w:pPr>
        <w:spacing w:before="1" w:line="276" w:lineRule="auto"/>
        <w:ind w:left="282" w:right="6333"/>
      </w:pPr>
      <w:proofErr w:type="spellStart"/>
      <w:r w:rsidRPr="00C16D1C">
        <w:t>new_pitch</w:t>
      </w:r>
      <w:proofErr w:type="spellEnd"/>
      <w:r w:rsidRPr="00C16D1C">
        <w:t xml:space="preserve"> = abs(int(</w:t>
      </w:r>
      <w:proofErr w:type="spellStart"/>
      <w:proofErr w:type="gramStart"/>
      <w:r w:rsidRPr="00C16D1C">
        <w:t>acc.pitch</w:t>
      </w:r>
      <w:proofErr w:type="spellEnd"/>
      <w:proofErr w:type="gramEnd"/>
      <w:r w:rsidRPr="00C16D1C">
        <w:t>()))</w:t>
      </w:r>
      <w:r w:rsidRPr="00C16D1C">
        <w:rPr>
          <w:spacing w:val="1"/>
        </w:rPr>
        <w:t xml:space="preserve"> </w:t>
      </w:r>
      <w:proofErr w:type="spellStart"/>
      <w:r w:rsidRPr="00C16D1C">
        <w:t>new_roll</w:t>
      </w:r>
      <w:proofErr w:type="spellEnd"/>
      <w:r w:rsidRPr="00C16D1C">
        <w:t xml:space="preserve"> = abs(int(</w:t>
      </w:r>
      <w:proofErr w:type="spellStart"/>
      <w:r w:rsidRPr="00C16D1C">
        <w:t>acc.roll</w:t>
      </w:r>
      <w:proofErr w:type="spellEnd"/>
      <w:r w:rsidRPr="00C16D1C">
        <w:t>()))</w:t>
      </w:r>
      <w:r w:rsidRPr="00C16D1C">
        <w:rPr>
          <w:spacing w:val="1"/>
        </w:rPr>
        <w:t xml:space="preserve"> </w:t>
      </w:r>
      <w:proofErr w:type="spellStart"/>
      <w:r w:rsidRPr="00C16D1C">
        <w:t>pitch_over_head</w:t>
      </w:r>
      <w:proofErr w:type="spellEnd"/>
      <w:r w:rsidRPr="00C16D1C">
        <w:rPr>
          <w:spacing w:val="-5"/>
        </w:rPr>
        <w:t xml:space="preserve"> </w:t>
      </w:r>
      <w:r w:rsidRPr="00C16D1C">
        <w:t>=</w:t>
      </w:r>
      <w:r w:rsidRPr="00C16D1C">
        <w:rPr>
          <w:spacing w:val="-1"/>
        </w:rPr>
        <w:t xml:space="preserve"> </w:t>
      </w:r>
      <w:r w:rsidRPr="00C16D1C">
        <w:t>int(pitch</w:t>
      </w:r>
      <w:r w:rsidRPr="00C16D1C">
        <w:rPr>
          <w:spacing w:val="-2"/>
        </w:rPr>
        <w:t xml:space="preserve"> </w:t>
      </w:r>
      <w:r w:rsidRPr="00C16D1C">
        <w:t>*</w:t>
      </w:r>
      <w:r w:rsidRPr="00C16D1C">
        <w:rPr>
          <w:spacing w:val="-1"/>
        </w:rPr>
        <w:t xml:space="preserve"> </w:t>
      </w:r>
      <w:r w:rsidRPr="00C16D1C">
        <w:t>0.1)</w:t>
      </w:r>
      <w:r w:rsidRPr="00C16D1C">
        <w:rPr>
          <w:spacing w:val="-52"/>
        </w:rPr>
        <w:t xml:space="preserve"> </w:t>
      </w:r>
      <w:proofErr w:type="spellStart"/>
      <w:r w:rsidRPr="00C16D1C">
        <w:t>roll_over_head</w:t>
      </w:r>
      <w:proofErr w:type="spellEnd"/>
      <w:r w:rsidRPr="00C16D1C">
        <w:t xml:space="preserve"> = int(roll * 0.1)</w:t>
      </w:r>
      <w:r w:rsidRPr="00C16D1C">
        <w:rPr>
          <w:spacing w:val="1"/>
        </w:rPr>
        <w:t xml:space="preserve"> </w:t>
      </w:r>
      <w:r w:rsidRPr="00C16D1C">
        <w:t>#print(perc_10)</w:t>
      </w:r>
    </w:p>
    <w:p w14:paraId="5239EF2E" w14:textId="77777777" w:rsidR="00306BA7" w:rsidRPr="00C16D1C" w:rsidRDefault="00306BA7">
      <w:pPr>
        <w:pStyle w:val="BodyText"/>
        <w:spacing w:before="3"/>
        <w:rPr>
          <w:sz w:val="25"/>
        </w:rPr>
      </w:pPr>
    </w:p>
    <w:p w14:paraId="139997EC" w14:textId="77777777" w:rsidR="00306BA7" w:rsidRPr="00C16D1C" w:rsidRDefault="00000000">
      <w:pPr>
        <w:ind w:left="282"/>
      </w:pPr>
      <w:r w:rsidRPr="00C16D1C">
        <w:t>if</w:t>
      </w:r>
      <w:r w:rsidRPr="00C16D1C">
        <w:rPr>
          <w:spacing w:val="-1"/>
        </w:rPr>
        <w:t xml:space="preserve"> </w:t>
      </w:r>
      <w:proofErr w:type="spellStart"/>
      <w:r w:rsidRPr="00C16D1C">
        <w:t>new_pitch</w:t>
      </w:r>
      <w:proofErr w:type="spellEnd"/>
      <w:r w:rsidRPr="00C16D1C">
        <w:rPr>
          <w:spacing w:val="-3"/>
        </w:rPr>
        <w:t xml:space="preserve"> </w:t>
      </w:r>
      <w:r w:rsidRPr="00C16D1C">
        <w:t>not</w:t>
      </w:r>
      <w:r w:rsidRPr="00C16D1C">
        <w:rPr>
          <w:spacing w:val="-2"/>
        </w:rPr>
        <w:t xml:space="preserve"> </w:t>
      </w:r>
      <w:r w:rsidRPr="00C16D1C">
        <w:t>in</w:t>
      </w:r>
      <w:r w:rsidRPr="00C16D1C">
        <w:rPr>
          <w:spacing w:val="-3"/>
        </w:rPr>
        <w:t xml:space="preserve"> </w:t>
      </w:r>
      <w:proofErr w:type="gramStart"/>
      <w:r w:rsidRPr="00C16D1C">
        <w:t>range(</w:t>
      </w:r>
      <w:proofErr w:type="gramEnd"/>
      <w:r w:rsidRPr="00C16D1C">
        <w:t>pitch -</w:t>
      </w:r>
      <w:r w:rsidRPr="00C16D1C">
        <w:rPr>
          <w:spacing w:val="-2"/>
        </w:rPr>
        <w:t xml:space="preserve"> </w:t>
      </w:r>
      <w:proofErr w:type="spellStart"/>
      <w:r w:rsidRPr="00C16D1C">
        <w:t>pitch_over_head</w:t>
      </w:r>
      <w:proofErr w:type="spellEnd"/>
      <w:r w:rsidRPr="00C16D1C">
        <w:t>,</w:t>
      </w:r>
      <w:r w:rsidRPr="00C16D1C">
        <w:rPr>
          <w:spacing w:val="-3"/>
        </w:rPr>
        <w:t xml:space="preserve"> </w:t>
      </w:r>
      <w:r w:rsidRPr="00C16D1C">
        <w:t>pitch + pitch_over_head+1):</w:t>
      </w:r>
    </w:p>
    <w:p w14:paraId="0665F4E8" w14:textId="77777777" w:rsidR="00306BA7" w:rsidRPr="00C16D1C" w:rsidRDefault="00000000">
      <w:pPr>
        <w:spacing w:before="38" w:line="276" w:lineRule="auto"/>
        <w:ind w:left="613" w:right="1941" w:hanging="166"/>
      </w:pPr>
      <w:r w:rsidRPr="00C16D1C">
        <w:t>if</w:t>
      </w:r>
      <w:r w:rsidRPr="00C16D1C">
        <w:rPr>
          <w:spacing w:val="-4"/>
        </w:rPr>
        <w:t xml:space="preserve"> </w:t>
      </w:r>
      <w:proofErr w:type="spellStart"/>
      <w:r w:rsidRPr="00C16D1C">
        <w:t>new_roll</w:t>
      </w:r>
      <w:proofErr w:type="spellEnd"/>
      <w:r w:rsidRPr="00C16D1C">
        <w:rPr>
          <w:spacing w:val="-1"/>
        </w:rPr>
        <w:t xml:space="preserve"> </w:t>
      </w:r>
      <w:r w:rsidRPr="00C16D1C">
        <w:t>not</w:t>
      </w:r>
      <w:r w:rsidRPr="00C16D1C">
        <w:rPr>
          <w:spacing w:val="-1"/>
        </w:rPr>
        <w:t xml:space="preserve"> </w:t>
      </w:r>
      <w:r w:rsidRPr="00C16D1C">
        <w:t>in</w:t>
      </w:r>
      <w:r w:rsidRPr="00C16D1C">
        <w:rPr>
          <w:spacing w:val="-5"/>
        </w:rPr>
        <w:t xml:space="preserve"> </w:t>
      </w:r>
      <w:proofErr w:type="gramStart"/>
      <w:r w:rsidRPr="00C16D1C">
        <w:t>range(</w:t>
      </w:r>
      <w:proofErr w:type="gramEnd"/>
      <w:r w:rsidRPr="00C16D1C">
        <w:t>roll</w:t>
      </w:r>
      <w:r w:rsidRPr="00C16D1C">
        <w:rPr>
          <w:spacing w:val="1"/>
        </w:rPr>
        <w:t xml:space="preserve"> </w:t>
      </w:r>
      <w:r w:rsidRPr="00C16D1C">
        <w:t>-</w:t>
      </w:r>
      <w:r w:rsidRPr="00C16D1C">
        <w:rPr>
          <w:spacing w:val="-3"/>
        </w:rPr>
        <w:t xml:space="preserve"> </w:t>
      </w:r>
      <w:proofErr w:type="spellStart"/>
      <w:r w:rsidRPr="00C16D1C">
        <w:t>roll_over_head</w:t>
      </w:r>
      <w:proofErr w:type="spellEnd"/>
      <w:r w:rsidRPr="00C16D1C">
        <w:t>,</w:t>
      </w:r>
      <w:r w:rsidRPr="00C16D1C">
        <w:rPr>
          <w:spacing w:val="-4"/>
        </w:rPr>
        <w:t xml:space="preserve"> </w:t>
      </w:r>
      <w:r w:rsidRPr="00C16D1C">
        <w:t>roll</w:t>
      </w:r>
      <w:r w:rsidRPr="00C16D1C">
        <w:rPr>
          <w:spacing w:val="-4"/>
        </w:rPr>
        <w:t xml:space="preserve"> </w:t>
      </w:r>
      <w:r w:rsidRPr="00C16D1C">
        <w:t>+</w:t>
      </w:r>
      <w:r w:rsidRPr="00C16D1C">
        <w:rPr>
          <w:spacing w:val="-2"/>
        </w:rPr>
        <w:t xml:space="preserve"> </w:t>
      </w:r>
      <w:r w:rsidRPr="00C16D1C">
        <w:t>roll_over_head+1):</w:t>
      </w:r>
      <w:r w:rsidRPr="00C16D1C">
        <w:rPr>
          <w:spacing w:val="-52"/>
        </w:rPr>
        <w:t xml:space="preserve"> </w:t>
      </w:r>
      <w:r w:rsidRPr="00C16D1C">
        <w:t>print("stolen")</w:t>
      </w:r>
    </w:p>
    <w:p w14:paraId="1071164A" w14:textId="77777777" w:rsidR="00306BA7" w:rsidRPr="00C16D1C" w:rsidRDefault="00000000">
      <w:pPr>
        <w:spacing w:line="278" w:lineRule="auto"/>
        <w:ind w:left="282" w:right="7980" w:firstLine="331"/>
      </w:pPr>
      <w:proofErr w:type="spellStart"/>
      <w:r w:rsidRPr="00C16D1C">
        <w:t>send_</w:t>
      </w:r>
      <w:proofErr w:type="gramStart"/>
      <w:r w:rsidRPr="00C16D1C">
        <w:t>data</w:t>
      </w:r>
      <w:proofErr w:type="spellEnd"/>
      <w:r w:rsidRPr="00C16D1C">
        <w:t>(</w:t>
      </w:r>
      <w:proofErr w:type="gramEnd"/>
      <w:r w:rsidRPr="00C16D1C">
        <w:t>)</w:t>
      </w:r>
      <w:r w:rsidRPr="00C16D1C">
        <w:rPr>
          <w:spacing w:val="-53"/>
        </w:rPr>
        <w:t xml:space="preserve"> </w:t>
      </w:r>
      <w:r w:rsidRPr="00C16D1C">
        <w:t>else:</w:t>
      </w:r>
    </w:p>
    <w:p w14:paraId="5D70DC96" w14:textId="77777777" w:rsidR="00306BA7" w:rsidRPr="00C16D1C" w:rsidRDefault="00306BA7">
      <w:pPr>
        <w:pStyle w:val="BodyText"/>
        <w:spacing w:before="9"/>
      </w:pPr>
    </w:p>
    <w:p w14:paraId="4DCB602D" w14:textId="77777777" w:rsidR="00306BA7" w:rsidRPr="00C16D1C" w:rsidRDefault="00000000">
      <w:pPr>
        <w:spacing w:before="1"/>
        <w:ind w:left="447"/>
      </w:pPr>
      <w:r w:rsidRPr="00C16D1C">
        <w:t>print("okay")</w:t>
      </w:r>
    </w:p>
    <w:sectPr w:rsidR="00306BA7" w:rsidRPr="00C16D1C">
      <w:pgSz w:w="12240" w:h="15840"/>
      <w:pgMar w:top="1340" w:right="1300" w:bottom="1200" w:left="1300" w:header="0" w:footer="100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B6CF5" w14:textId="77777777" w:rsidR="002E2AF2" w:rsidRDefault="002E2AF2">
      <w:r>
        <w:separator/>
      </w:r>
    </w:p>
  </w:endnote>
  <w:endnote w:type="continuationSeparator" w:id="0">
    <w:p w14:paraId="7D0ED0AF" w14:textId="77777777" w:rsidR="002E2AF2" w:rsidRDefault="002E2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C41B" w14:textId="77777777" w:rsidR="00306BA7" w:rsidRDefault="00000000">
    <w:pPr>
      <w:pStyle w:val="BodyText"/>
      <w:spacing w:line="14" w:lineRule="auto"/>
      <w:rPr>
        <w:sz w:val="20"/>
      </w:rPr>
    </w:pPr>
    <w:r>
      <w:pict w14:anchorId="31816D3A">
        <v:shapetype id="_x0000_t202" coordsize="21600,21600" o:spt="202" path="m,l,21600r21600,l21600,xe">
          <v:stroke joinstyle="miter"/>
          <v:path gradientshapeok="t" o:connecttype="rect"/>
        </v:shapetype>
        <v:shape id="_x0000_s1025" type="#_x0000_t202" style="position:absolute;margin-left:527.15pt;margin-top:730.75pt;width:17.05pt;height:14.25pt;z-index:-251658752;mso-position-horizontal-relative:page;mso-position-vertical-relative:page" filled="f" stroked="f">
          <v:textbox inset="0,0,0,0">
            <w:txbxContent>
              <w:p w14:paraId="4D4823D5" w14:textId="77777777" w:rsidR="00306BA7"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6F06C" w14:textId="77777777" w:rsidR="002E2AF2" w:rsidRDefault="002E2AF2">
      <w:r>
        <w:separator/>
      </w:r>
    </w:p>
  </w:footnote>
  <w:footnote w:type="continuationSeparator" w:id="0">
    <w:p w14:paraId="39910DBA" w14:textId="77777777" w:rsidR="002E2AF2" w:rsidRDefault="002E2A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955AF"/>
    <w:multiLevelType w:val="hybridMultilevel"/>
    <w:tmpl w:val="C8D635DC"/>
    <w:lvl w:ilvl="0" w:tplc="B90A5098">
      <w:start w:val="1"/>
      <w:numFmt w:val="decimal"/>
      <w:lvlText w:val="%1."/>
      <w:lvlJc w:val="left"/>
      <w:pPr>
        <w:ind w:left="836" w:hanging="360"/>
        <w:jc w:val="left"/>
      </w:pPr>
      <w:rPr>
        <w:rFonts w:hint="default"/>
        <w:w w:val="100"/>
        <w:lang w:val="en-US" w:eastAsia="en-US" w:bidi="ar-SA"/>
      </w:rPr>
    </w:lvl>
    <w:lvl w:ilvl="1" w:tplc="3CA4BDAC">
      <w:numFmt w:val="bullet"/>
      <w:lvlText w:val="•"/>
      <w:lvlJc w:val="left"/>
      <w:pPr>
        <w:ind w:left="1720" w:hanging="360"/>
      </w:pPr>
      <w:rPr>
        <w:rFonts w:hint="default"/>
        <w:lang w:val="en-US" w:eastAsia="en-US" w:bidi="ar-SA"/>
      </w:rPr>
    </w:lvl>
    <w:lvl w:ilvl="2" w:tplc="1778D41C">
      <w:numFmt w:val="bullet"/>
      <w:lvlText w:val="•"/>
      <w:lvlJc w:val="left"/>
      <w:pPr>
        <w:ind w:left="2600" w:hanging="360"/>
      </w:pPr>
      <w:rPr>
        <w:rFonts w:hint="default"/>
        <w:lang w:val="en-US" w:eastAsia="en-US" w:bidi="ar-SA"/>
      </w:rPr>
    </w:lvl>
    <w:lvl w:ilvl="3" w:tplc="BCA23AA2">
      <w:numFmt w:val="bullet"/>
      <w:lvlText w:val="•"/>
      <w:lvlJc w:val="left"/>
      <w:pPr>
        <w:ind w:left="3480" w:hanging="360"/>
      </w:pPr>
      <w:rPr>
        <w:rFonts w:hint="default"/>
        <w:lang w:val="en-US" w:eastAsia="en-US" w:bidi="ar-SA"/>
      </w:rPr>
    </w:lvl>
    <w:lvl w:ilvl="4" w:tplc="E2C67096">
      <w:numFmt w:val="bullet"/>
      <w:lvlText w:val="•"/>
      <w:lvlJc w:val="left"/>
      <w:pPr>
        <w:ind w:left="4360" w:hanging="360"/>
      </w:pPr>
      <w:rPr>
        <w:rFonts w:hint="default"/>
        <w:lang w:val="en-US" w:eastAsia="en-US" w:bidi="ar-SA"/>
      </w:rPr>
    </w:lvl>
    <w:lvl w:ilvl="5" w:tplc="B9BE2F94">
      <w:numFmt w:val="bullet"/>
      <w:lvlText w:val="•"/>
      <w:lvlJc w:val="left"/>
      <w:pPr>
        <w:ind w:left="5240" w:hanging="360"/>
      </w:pPr>
      <w:rPr>
        <w:rFonts w:hint="default"/>
        <w:lang w:val="en-US" w:eastAsia="en-US" w:bidi="ar-SA"/>
      </w:rPr>
    </w:lvl>
    <w:lvl w:ilvl="6" w:tplc="A3941340">
      <w:numFmt w:val="bullet"/>
      <w:lvlText w:val="•"/>
      <w:lvlJc w:val="left"/>
      <w:pPr>
        <w:ind w:left="6120" w:hanging="360"/>
      </w:pPr>
      <w:rPr>
        <w:rFonts w:hint="default"/>
        <w:lang w:val="en-US" w:eastAsia="en-US" w:bidi="ar-SA"/>
      </w:rPr>
    </w:lvl>
    <w:lvl w:ilvl="7" w:tplc="F0745054">
      <w:numFmt w:val="bullet"/>
      <w:lvlText w:val="•"/>
      <w:lvlJc w:val="left"/>
      <w:pPr>
        <w:ind w:left="7000" w:hanging="360"/>
      </w:pPr>
      <w:rPr>
        <w:rFonts w:hint="default"/>
        <w:lang w:val="en-US" w:eastAsia="en-US" w:bidi="ar-SA"/>
      </w:rPr>
    </w:lvl>
    <w:lvl w:ilvl="8" w:tplc="26FE5D7A">
      <w:numFmt w:val="bullet"/>
      <w:lvlText w:val="•"/>
      <w:lvlJc w:val="left"/>
      <w:pPr>
        <w:ind w:left="7880" w:hanging="360"/>
      </w:pPr>
      <w:rPr>
        <w:rFonts w:hint="default"/>
        <w:lang w:val="en-US" w:eastAsia="en-US" w:bidi="ar-SA"/>
      </w:rPr>
    </w:lvl>
  </w:abstractNum>
  <w:abstractNum w:abstractNumId="1" w15:restartNumberingAfterBreak="0">
    <w:nsid w:val="66BB6112"/>
    <w:multiLevelType w:val="hybridMultilevel"/>
    <w:tmpl w:val="60ECA94E"/>
    <w:lvl w:ilvl="0" w:tplc="98F21DFA">
      <w:start w:val="1"/>
      <w:numFmt w:val="decimal"/>
      <w:lvlText w:val="%1."/>
      <w:lvlJc w:val="left"/>
      <w:pPr>
        <w:ind w:left="836" w:hanging="360"/>
        <w:jc w:val="left"/>
      </w:pPr>
      <w:rPr>
        <w:rFonts w:ascii="Times New Roman" w:eastAsia="Times New Roman" w:hAnsi="Times New Roman" w:cs="Times New Roman" w:hint="default"/>
        <w:w w:val="100"/>
        <w:sz w:val="24"/>
        <w:szCs w:val="24"/>
        <w:lang w:val="en-US" w:eastAsia="en-US" w:bidi="ar-SA"/>
      </w:rPr>
    </w:lvl>
    <w:lvl w:ilvl="1" w:tplc="592ED2CC">
      <w:numFmt w:val="bullet"/>
      <w:lvlText w:val="•"/>
      <w:lvlJc w:val="left"/>
      <w:pPr>
        <w:ind w:left="1720" w:hanging="360"/>
      </w:pPr>
      <w:rPr>
        <w:rFonts w:hint="default"/>
        <w:lang w:val="en-US" w:eastAsia="en-US" w:bidi="ar-SA"/>
      </w:rPr>
    </w:lvl>
    <w:lvl w:ilvl="2" w:tplc="8C82ED4C">
      <w:numFmt w:val="bullet"/>
      <w:lvlText w:val="•"/>
      <w:lvlJc w:val="left"/>
      <w:pPr>
        <w:ind w:left="2600" w:hanging="360"/>
      </w:pPr>
      <w:rPr>
        <w:rFonts w:hint="default"/>
        <w:lang w:val="en-US" w:eastAsia="en-US" w:bidi="ar-SA"/>
      </w:rPr>
    </w:lvl>
    <w:lvl w:ilvl="3" w:tplc="06F8952C">
      <w:numFmt w:val="bullet"/>
      <w:lvlText w:val="•"/>
      <w:lvlJc w:val="left"/>
      <w:pPr>
        <w:ind w:left="3480" w:hanging="360"/>
      </w:pPr>
      <w:rPr>
        <w:rFonts w:hint="default"/>
        <w:lang w:val="en-US" w:eastAsia="en-US" w:bidi="ar-SA"/>
      </w:rPr>
    </w:lvl>
    <w:lvl w:ilvl="4" w:tplc="2678507C">
      <w:numFmt w:val="bullet"/>
      <w:lvlText w:val="•"/>
      <w:lvlJc w:val="left"/>
      <w:pPr>
        <w:ind w:left="4360" w:hanging="360"/>
      </w:pPr>
      <w:rPr>
        <w:rFonts w:hint="default"/>
        <w:lang w:val="en-US" w:eastAsia="en-US" w:bidi="ar-SA"/>
      </w:rPr>
    </w:lvl>
    <w:lvl w:ilvl="5" w:tplc="1B90B7CE">
      <w:numFmt w:val="bullet"/>
      <w:lvlText w:val="•"/>
      <w:lvlJc w:val="left"/>
      <w:pPr>
        <w:ind w:left="5240" w:hanging="360"/>
      </w:pPr>
      <w:rPr>
        <w:rFonts w:hint="default"/>
        <w:lang w:val="en-US" w:eastAsia="en-US" w:bidi="ar-SA"/>
      </w:rPr>
    </w:lvl>
    <w:lvl w:ilvl="6" w:tplc="00ECB64E">
      <w:numFmt w:val="bullet"/>
      <w:lvlText w:val="•"/>
      <w:lvlJc w:val="left"/>
      <w:pPr>
        <w:ind w:left="6120" w:hanging="360"/>
      </w:pPr>
      <w:rPr>
        <w:rFonts w:hint="default"/>
        <w:lang w:val="en-US" w:eastAsia="en-US" w:bidi="ar-SA"/>
      </w:rPr>
    </w:lvl>
    <w:lvl w:ilvl="7" w:tplc="8092E23E">
      <w:numFmt w:val="bullet"/>
      <w:lvlText w:val="•"/>
      <w:lvlJc w:val="left"/>
      <w:pPr>
        <w:ind w:left="7000" w:hanging="360"/>
      </w:pPr>
      <w:rPr>
        <w:rFonts w:hint="default"/>
        <w:lang w:val="en-US" w:eastAsia="en-US" w:bidi="ar-SA"/>
      </w:rPr>
    </w:lvl>
    <w:lvl w:ilvl="8" w:tplc="0DF85E40">
      <w:numFmt w:val="bullet"/>
      <w:lvlText w:val="•"/>
      <w:lvlJc w:val="left"/>
      <w:pPr>
        <w:ind w:left="7880" w:hanging="360"/>
      </w:pPr>
      <w:rPr>
        <w:rFonts w:hint="default"/>
        <w:lang w:val="en-US" w:eastAsia="en-US" w:bidi="ar-SA"/>
      </w:rPr>
    </w:lvl>
  </w:abstractNum>
  <w:abstractNum w:abstractNumId="2" w15:restartNumberingAfterBreak="0">
    <w:nsid w:val="716E49B1"/>
    <w:multiLevelType w:val="hybridMultilevel"/>
    <w:tmpl w:val="79506450"/>
    <w:lvl w:ilvl="0" w:tplc="C69021CC">
      <w:numFmt w:val="bullet"/>
      <w:lvlText w:val=""/>
      <w:lvlJc w:val="left"/>
      <w:pPr>
        <w:ind w:left="836" w:hanging="360"/>
      </w:pPr>
      <w:rPr>
        <w:rFonts w:ascii="Symbol" w:eastAsia="Symbol" w:hAnsi="Symbol" w:cs="Symbol" w:hint="default"/>
        <w:w w:val="99"/>
        <w:sz w:val="20"/>
        <w:szCs w:val="20"/>
        <w:lang w:val="en-US" w:eastAsia="en-US" w:bidi="ar-SA"/>
      </w:rPr>
    </w:lvl>
    <w:lvl w:ilvl="1" w:tplc="EEA6E128">
      <w:numFmt w:val="bullet"/>
      <w:lvlText w:val="•"/>
      <w:lvlJc w:val="left"/>
      <w:pPr>
        <w:ind w:left="1720" w:hanging="360"/>
      </w:pPr>
      <w:rPr>
        <w:rFonts w:hint="default"/>
        <w:lang w:val="en-US" w:eastAsia="en-US" w:bidi="ar-SA"/>
      </w:rPr>
    </w:lvl>
    <w:lvl w:ilvl="2" w:tplc="66CAB048">
      <w:numFmt w:val="bullet"/>
      <w:lvlText w:val="•"/>
      <w:lvlJc w:val="left"/>
      <w:pPr>
        <w:ind w:left="2600" w:hanging="360"/>
      </w:pPr>
      <w:rPr>
        <w:rFonts w:hint="default"/>
        <w:lang w:val="en-US" w:eastAsia="en-US" w:bidi="ar-SA"/>
      </w:rPr>
    </w:lvl>
    <w:lvl w:ilvl="3" w:tplc="27148D62">
      <w:numFmt w:val="bullet"/>
      <w:lvlText w:val="•"/>
      <w:lvlJc w:val="left"/>
      <w:pPr>
        <w:ind w:left="3480" w:hanging="360"/>
      </w:pPr>
      <w:rPr>
        <w:rFonts w:hint="default"/>
        <w:lang w:val="en-US" w:eastAsia="en-US" w:bidi="ar-SA"/>
      </w:rPr>
    </w:lvl>
    <w:lvl w:ilvl="4" w:tplc="8B54AA4C">
      <w:numFmt w:val="bullet"/>
      <w:lvlText w:val="•"/>
      <w:lvlJc w:val="left"/>
      <w:pPr>
        <w:ind w:left="4360" w:hanging="360"/>
      </w:pPr>
      <w:rPr>
        <w:rFonts w:hint="default"/>
        <w:lang w:val="en-US" w:eastAsia="en-US" w:bidi="ar-SA"/>
      </w:rPr>
    </w:lvl>
    <w:lvl w:ilvl="5" w:tplc="B18E31D4">
      <w:numFmt w:val="bullet"/>
      <w:lvlText w:val="•"/>
      <w:lvlJc w:val="left"/>
      <w:pPr>
        <w:ind w:left="5240" w:hanging="360"/>
      </w:pPr>
      <w:rPr>
        <w:rFonts w:hint="default"/>
        <w:lang w:val="en-US" w:eastAsia="en-US" w:bidi="ar-SA"/>
      </w:rPr>
    </w:lvl>
    <w:lvl w:ilvl="6" w:tplc="FC5C0612">
      <w:numFmt w:val="bullet"/>
      <w:lvlText w:val="•"/>
      <w:lvlJc w:val="left"/>
      <w:pPr>
        <w:ind w:left="6120" w:hanging="360"/>
      </w:pPr>
      <w:rPr>
        <w:rFonts w:hint="default"/>
        <w:lang w:val="en-US" w:eastAsia="en-US" w:bidi="ar-SA"/>
      </w:rPr>
    </w:lvl>
    <w:lvl w:ilvl="7" w:tplc="3D08A804">
      <w:numFmt w:val="bullet"/>
      <w:lvlText w:val="•"/>
      <w:lvlJc w:val="left"/>
      <w:pPr>
        <w:ind w:left="7000" w:hanging="360"/>
      </w:pPr>
      <w:rPr>
        <w:rFonts w:hint="default"/>
        <w:lang w:val="en-US" w:eastAsia="en-US" w:bidi="ar-SA"/>
      </w:rPr>
    </w:lvl>
    <w:lvl w:ilvl="8" w:tplc="508432B6">
      <w:numFmt w:val="bullet"/>
      <w:lvlText w:val="•"/>
      <w:lvlJc w:val="left"/>
      <w:pPr>
        <w:ind w:left="7880" w:hanging="360"/>
      </w:pPr>
      <w:rPr>
        <w:rFonts w:hint="default"/>
        <w:lang w:val="en-US" w:eastAsia="en-US" w:bidi="ar-SA"/>
      </w:rPr>
    </w:lvl>
  </w:abstractNum>
  <w:abstractNum w:abstractNumId="3" w15:restartNumberingAfterBreak="0">
    <w:nsid w:val="7CFC32C6"/>
    <w:multiLevelType w:val="hybridMultilevel"/>
    <w:tmpl w:val="2E723576"/>
    <w:lvl w:ilvl="0" w:tplc="4880CB5C">
      <w:start w:val="1"/>
      <w:numFmt w:val="decimal"/>
      <w:lvlText w:val="%1."/>
      <w:lvlJc w:val="left"/>
      <w:pPr>
        <w:ind w:left="836" w:hanging="360"/>
        <w:jc w:val="left"/>
      </w:pPr>
      <w:rPr>
        <w:rFonts w:ascii="Times New Roman" w:eastAsia="Times New Roman" w:hAnsi="Times New Roman" w:cs="Times New Roman" w:hint="default"/>
        <w:w w:val="100"/>
        <w:sz w:val="24"/>
        <w:szCs w:val="24"/>
        <w:lang w:val="en-US" w:eastAsia="en-US" w:bidi="ar-SA"/>
      </w:rPr>
    </w:lvl>
    <w:lvl w:ilvl="1" w:tplc="35904FA8">
      <w:numFmt w:val="bullet"/>
      <w:lvlText w:val="•"/>
      <w:lvlJc w:val="left"/>
      <w:pPr>
        <w:ind w:left="1720" w:hanging="360"/>
      </w:pPr>
      <w:rPr>
        <w:rFonts w:hint="default"/>
        <w:lang w:val="en-US" w:eastAsia="en-US" w:bidi="ar-SA"/>
      </w:rPr>
    </w:lvl>
    <w:lvl w:ilvl="2" w:tplc="6986AC9A">
      <w:numFmt w:val="bullet"/>
      <w:lvlText w:val="•"/>
      <w:lvlJc w:val="left"/>
      <w:pPr>
        <w:ind w:left="2600" w:hanging="360"/>
      </w:pPr>
      <w:rPr>
        <w:rFonts w:hint="default"/>
        <w:lang w:val="en-US" w:eastAsia="en-US" w:bidi="ar-SA"/>
      </w:rPr>
    </w:lvl>
    <w:lvl w:ilvl="3" w:tplc="FD52F868">
      <w:numFmt w:val="bullet"/>
      <w:lvlText w:val="•"/>
      <w:lvlJc w:val="left"/>
      <w:pPr>
        <w:ind w:left="3480" w:hanging="360"/>
      </w:pPr>
      <w:rPr>
        <w:rFonts w:hint="default"/>
        <w:lang w:val="en-US" w:eastAsia="en-US" w:bidi="ar-SA"/>
      </w:rPr>
    </w:lvl>
    <w:lvl w:ilvl="4" w:tplc="54769C84">
      <w:numFmt w:val="bullet"/>
      <w:lvlText w:val="•"/>
      <w:lvlJc w:val="left"/>
      <w:pPr>
        <w:ind w:left="4360" w:hanging="360"/>
      </w:pPr>
      <w:rPr>
        <w:rFonts w:hint="default"/>
        <w:lang w:val="en-US" w:eastAsia="en-US" w:bidi="ar-SA"/>
      </w:rPr>
    </w:lvl>
    <w:lvl w:ilvl="5" w:tplc="EC1A4B62">
      <w:numFmt w:val="bullet"/>
      <w:lvlText w:val="•"/>
      <w:lvlJc w:val="left"/>
      <w:pPr>
        <w:ind w:left="5240" w:hanging="360"/>
      </w:pPr>
      <w:rPr>
        <w:rFonts w:hint="default"/>
        <w:lang w:val="en-US" w:eastAsia="en-US" w:bidi="ar-SA"/>
      </w:rPr>
    </w:lvl>
    <w:lvl w:ilvl="6" w:tplc="5040079E">
      <w:numFmt w:val="bullet"/>
      <w:lvlText w:val="•"/>
      <w:lvlJc w:val="left"/>
      <w:pPr>
        <w:ind w:left="6120" w:hanging="360"/>
      </w:pPr>
      <w:rPr>
        <w:rFonts w:hint="default"/>
        <w:lang w:val="en-US" w:eastAsia="en-US" w:bidi="ar-SA"/>
      </w:rPr>
    </w:lvl>
    <w:lvl w:ilvl="7" w:tplc="A548473E">
      <w:numFmt w:val="bullet"/>
      <w:lvlText w:val="•"/>
      <w:lvlJc w:val="left"/>
      <w:pPr>
        <w:ind w:left="7000" w:hanging="360"/>
      </w:pPr>
      <w:rPr>
        <w:rFonts w:hint="default"/>
        <w:lang w:val="en-US" w:eastAsia="en-US" w:bidi="ar-SA"/>
      </w:rPr>
    </w:lvl>
    <w:lvl w:ilvl="8" w:tplc="71F06622">
      <w:numFmt w:val="bullet"/>
      <w:lvlText w:val="•"/>
      <w:lvlJc w:val="left"/>
      <w:pPr>
        <w:ind w:left="7880" w:hanging="360"/>
      </w:pPr>
      <w:rPr>
        <w:rFonts w:hint="default"/>
        <w:lang w:val="en-US" w:eastAsia="en-US" w:bidi="ar-SA"/>
      </w:rPr>
    </w:lvl>
  </w:abstractNum>
  <w:num w:numId="1" w16cid:durableId="173879867">
    <w:abstractNumId w:val="1"/>
  </w:num>
  <w:num w:numId="2" w16cid:durableId="2031567986">
    <w:abstractNumId w:val="0"/>
  </w:num>
  <w:num w:numId="3" w16cid:durableId="945815827">
    <w:abstractNumId w:val="2"/>
  </w:num>
  <w:num w:numId="4" w16cid:durableId="18440549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06BA7"/>
    <w:rsid w:val="0019082C"/>
    <w:rsid w:val="002D15A2"/>
    <w:rsid w:val="002E2AF2"/>
    <w:rsid w:val="00306BA7"/>
    <w:rsid w:val="004B430F"/>
    <w:rsid w:val="00C16D1C"/>
    <w:rsid w:val="00E81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1AB878E"/>
  <w15:docId w15:val="{21901292-7128-4014-A35F-E836C820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116"/>
      <w:outlineLvl w:val="0"/>
    </w:pPr>
    <w:rPr>
      <w:b/>
      <w:bCs/>
      <w:sz w:val="32"/>
      <w:szCs w:val="32"/>
    </w:rPr>
  </w:style>
  <w:style w:type="paragraph" w:styleId="Heading2">
    <w:name w:val="heading 2"/>
    <w:basedOn w:val="Normal"/>
    <w:uiPriority w:val="9"/>
    <w:unhideWhenUsed/>
    <w:qFormat/>
    <w:pPr>
      <w:ind w:left="116"/>
      <w:outlineLvl w:val="1"/>
    </w:pPr>
    <w:rPr>
      <w:b/>
      <w:bCs/>
      <w:sz w:val="26"/>
      <w:szCs w:val="26"/>
    </w:rPr>
  </w:style>
  <w:style w:type="paragraph" w:styleId="Heading3">
    <w:name w:val="heading 3"/>
    <w:basedOn w:val="Normal"/>
    <w:uiPriority w:val="9"/>
    <w:unhideWhenUsed/>
    <w:qFormat/>
    <w:pPr>
      <w:spacing w:before="75"/>
      <w:ind w:left="116"/>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116"/>
    </w:pPr>
  </w:style>
  <w:style w:type="paragraph" w:styleId="TOC2">
    <w:name w:val="toc 2"/>
    <w:basedOn w:val="Normal"/>
    <w:uiPriority w:val="1"/>
    <w:qFormat/>
    <w:pPr>
      <w:spacing w:before="139"/>
      <w:ind w:left="116"/>
    </w:pPr>
    <w:rPr>
      <w:b/>
      <w:bCs/>
      <w:i/>
      <w:iCs/>
    </w:rPr>
  </w:style>
  <w:style w:type="paragraph" w:styleId="TOC3">
    <w:name w:val="toc 3"/>
    <w:basedOn w:val="Normal"/>
    <w:uiPriority w:val="1"/>
    <w:qFormat/>
    <w:pPr>
      <w:spacing w:before="138"/>
      <w:ind w:left="337"/>
    </w:pPr>
  </w:style>
  <w:style w:type="paragraph" w:styleId="TOC4">
    <w:name w:val="toc 4"/>
    <w:basedOn w:val="Normal"/>
    <w:uiPriority w:val="1"/>
    <w:qFormat/>
    <w:pPr>
      <w:spacing w:before="138"/>
      <w:ind w:left="337"/>
    </w:pPr>
    <w:rPr>
      <w:b/>
      <w:bCs/>
      <w:i/>
      <w:iCs/>
    </w:rPr>
  </w:style>
  <w:style w:type="paragraph" w:styleId="BodyText">
    <w:name w:val="Body Text"/>
    <w:basedOn w:val="Normal"/>
    <w:uiPriority w:val="1"/>
    <w:qFormat/>
    <w:rPr>
      <w:sz w:val="24"/>
      <w:szCs w:val="24"/>
    </w:rPr>
  </w:style>
  <w:style w:type="paragraph" w:styleId="Title">
    <w:name w:val="Title"/>
    <w:basedOn w:val="Normal"/>
    <w:uiPriority w:val="10"/>
    <w:qFormat/>
    <w:pPr>
      <w:ind w:left="2393" w:right="1679"/>
      <w:jc w:val="center"/>
    </w:pPr>
    <w:rPr>
      <w:b/>
      <w:bCs/>
      <w:sz w:val="40"/>
      <w:szCs w:val="40"/>
    </w:rPr>
  </w:style>
  <w:style w:type="paragraph" w:styleId="ListParagraph">
    <w:name w:val="List Paragraph"/>
    <w:basedOn w:val="Normal"/>
    <w:uiPriority w:val="1"/>
    <w:qFormat/>
    <w:pPr>
      <w:ind w:left="83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thethingsnetwork.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046E1-88B1-4462-91EF-22A980FF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1639</Words>
  <Characters>9348</Characters>
  <Application>Microsoft Office Word</Application>
  <DocSecurity>0</DocSecurity>
  <Lines>77</Lines>
  <Paragraphs>21</Paragraphs>
  <ScaleCrop>false</ScaleCrop>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cp:lastPrinted>2022-10-15T14:45:00Z</cp:lastPrinted>
  <dcterms:created xsi:type="dcterms:W3CDTF">2022-10-15T14:35:00Z</dcterms:created>
  <dcterms:modified xsi:type="dcterms:W3CDTF">2022-10-15T14:46:00Z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2016</vt:lpwstr>
  </property>
  <property fmtid="{D5CDD505-2E9C-101B-9397-08002B2CF9AE}" pid="4" name="LastSaved">
    <vt:filetime>2022-10-15T00:00:00Z</vt:filetime>
  </property>
</Properties>
</file>